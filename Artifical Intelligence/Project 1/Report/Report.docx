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CE11" w14:textId="11B173AF" w:rsidR="00D36114" w:rsidRPr="00C4227D" w:rsidRDefault="00C4227D" w:rsidP="00C4227D">
      <w:pPr>
        <w:jc w:val="center"/>
        <w:rPr>
          <w:rFonts w:asciiTheme="majorHAnsi" w:hAnsiTheme="majorHAnsi"/>
          <w:b/>
          <w:bCs/>
          <w:sz w:val="44"/>
          <w:szCs w:val="44"/>
          <w:lang w:val="el-GR"/>
        </w:rPr>
      </w:pPr>
      <w:r w:rsidRPr="00C4227D">
        <w:rPr>
          <w:rFonts w:asciiTheme="majorHAnsi" w:hAnsiTheme="majorHAnsi"/>
          <w:b/>
          <w:bCs/>
          <w:sz w:val="44"/>
          <w:szCs w:val="44"/>
          <w:lang w:val="el-GR"/>
        </w:rPr>
        <w:t>Τεχνητή Νοημοσύνη – 1η εργασία</w:t>
      </w:r>
    </w:p>
    <w:p w14:paraId="723F2C88" w14:textId="3F3C6888" w:rsidR="00C4227D" w:rsidRPr="00C4227D" w:rsidRDefault="00C4227D" w:rsidP="00C4227D">
      <w:pPr>
        <w:spacing w:after="40" w:line="240" w:lineRule="auto"/>
        <w:jc w:val="center"/>
        <w:rPr>
          <w:rFonts w:asciiTheme="majorHAnsi" w:hAnsiTheme="majorHAnsi"/>
          <w:sz w:val="32"/>
          <w:szCs w:val="32"/>
          <w:lang w:val="el-GR"/>
        </w:rPr>
      </w:pPr>
      <w:r w:rsidRPr="00C4227D">
        <w:rPr>
          <w:rFonts w:asciiTheme="majorHAnsi" w:hAnsiTheme="majorHAnsi"/>
          <w:sz w:val="32"/>
          <w:szCs w:val="32"/>
          <w:lang w:val="el-GR"/>
        </w:rPr>
        <w:t>Ονοματεπώνυμο: Δεληγιαννάκης Χαράλαμπος</w:t>
      </w:r>
    </w:p>
    <w:p w14:paraId="3BB5FE58" w14:textId="2BFABEB6" w:rsidR="00C4227D" w:rsidRPr="0073637D" w:rsidRDefault="00C4227D" w:rsidP="00C4227D">
      <w:pPr>
        <w:spacing w:after="40" w:line="240" w:lineRule="auto"/>
        <w:jc w:val="center"/>
        <w:rPr>
          <w:rFonts w:asciiTheme="majorHAnsi" w:hAnsiTheme="majorHAnsi"/>
          <w:sz w:val="32"/>
          <w:szCs w:val="32"/>
          <w:lang w:val="el-GR"/>
        </w:rPr>
      </w:pPr>
      <w:r w:rsidRPr="00C4227D">
        <w:rPr>
          <w:rFonts w:asciiTheme="majorHAnsi" w:hAnsiTheme="majorHAnsi"/>
          <w:sz w:val="32"/>
          <w:szCs w:val="32"/>
          <w:lang w:val="el-GR"/>
        </w:rPr>
        <w:t>ΑΕΜ: 4</w:t>
      </w:r>
      <w:r w:rsidR="00BF623E">
        <w:rPr>
          <w:rFonts w:asciiTheme="majorHAnsi" w:hAnsiTheme="majorHAnsi"/>
          <w:sz w:val="32"/>
          <w:szCs w:val="32"/>
          <w:lang w:val="el-GR"/>
        </w:rPr>
        <w:t>383</w:t>
      </w:r>
    </w:p>
    <w:p w14:paraId="332EF0BF" w14:textId="77777777" w:rsidR="00DB4E9A" w:rsidRDefault="00DB4E9A" w:rsidP="00C4227D">
      <w:pPr>
        <w:spacing w:after="40" w:line="240" w:lineRule="auto"/>
        <w:jc w:val="center"/>
        <w:rPr>
          <w:rFonts w:asciiTheme="majorHAnsi" w:hAnsiTheme="majorHAnsi"/>
          <w:sz w:val="36"/>
          <w:szCs w:val="36"/>
          <w:lang w:val="el-GR"/>
        </w:rPr>
      </w:pPr>
    </w:p>
    <w:p w14:paraId="26263CB3" w14:textId="77777777" w:rsidR="00C4227D" w:rsidRDefault="00C4227D" w:rsidP="00C4227D">
      <w:pPr>
        <w:spacing w:after="40" w:line="240" w:lineRule="auto"/>
        <w:jc w:val="center"/>
        <w:rPr>
          <w:rFonts w:asciiTheme="majorHAnsi" w:hAnsiTheme="majorHAnsi"/>
          <w:sz w:val="36"/>
          <w:szCs w:val="36"/>
          <w:lang w:val="el-GR"/>
        </w:rPr>
      </w:pPr>
    </w:p>
    <w:p w14:paraId="77F7016B" w14:textId="152D1032" w:rsidR="00C4227D" w:rsidRDefault="00C4227D" w:rsidP="00C4227D">
      <w:pPr>
        <w:spacing w:after="40" w:line="240" w:lineRule="auto"/>
        <w:rPr>
          <w:b/>
          <w:bCs/>
          <w:sz w:val="28"/>
          <w:szCs w:val="28"/>
          <w:lang w:val="el-GR"/>
        </w:rPr>
      </w:pPr>
      <w:r w:rsidRPr="00C4227D">
        <w:rPr>
          <w:b/>
          <w:bCs/>
          <w:sz w:val="28"/>
          <w:szCs w:val="28"/>
          <w:lang w:val="el-GR"/>
        </w:rPr>
        <w:t>ΠΡΟΛΟΓΟΣ</w:t>
      </w:r>
    </w:p>
    <w:p w14:paraId="7D6F90A4" w14:textId="18A9C4DA" w:rsidR="00E217F9" w:rsidRDefault="00C4227D" w:rsidP="00C4227D">
      <w:pPr>
        <w:spacing w:after="40" w:line="240" w:lineRule="auto"/>
        <w:rPr>
          <w:sz w:val="28"/>
          <w:szCs w:val="28"/>
          <w:lang w:val="el-GR"/>
        </w:rPr>
      </w:pPr>
      <w:r>
        <w:rPr>
          <w:sz w:val="28"/>
          <w:szCs w:val="28"/>
          <w:lang w:val="el-GR"/>
        </w:rPr>
        <w:t>Σκοπός της συγκεκριμένης εργασίας είναι η λύση ενός προβλήματος σύμφωνα με το οποίο υπάρχει ένας αριθμός από αμάξια που προσπαθούν να βγουν από ένα πάρκινγκ (χωρισμένο σε κουτάκια σχηματίζοντας ένα</w:t>
      </w:r>
      <w:r w:rsidR="0073637D" w:rsidRPr="0073637D">
        <w:rPr>
          <w:sz w:val="28"/>
          <w:szCs w:val="28"/>
          <w:lang w:val="el-GR"/>
        </w:rPr>
        <w:t xml:space="preserve"> </w:t>
      </w:r>
      <w:r w:rsidR="00BD4010">
        <w:rPr>
          <w:sz w:val="28"/>
          <w:szCs w:val="28"/>
          <w:lang w:val="el-GR"/>
        </w:rPr>
        <w:t xml:space="preserve">δισδιάστατο </w:t>
      </w:r>
      <w:r>
        <w:rPr>
          <w:sz w:val="28"/>
          <w:szCs w:val="28"/>
        </w:rPr>
        <w:t>grid</w:t>
      </w:r>
      <w:r w:rsidRPr="00C4227D">
        <w:rPr>
          <w:sz w:val="28"/>
          <w:szCs w:val="28"/>
          <w:lang w:val="el-GR"/>
        </w:rPr>
        <w:t xml:space="preserve">) </w:t>
      </w:r>
      <w:r>
        <w:rPr>
          <w:sz w:val="28"/>
          <w:szCs w:val="28"/>
          <w:lang w:val="el-GR"/>
        </w:rPr>
        <w:t>έχοντας να αντιμετ</w:t>
      </w:r>
      <w:r w:rsidR="00950C77">
        <w:rPr>
          <w:sz w:val="28"/>
          <w:szCs w:val="28"/>
          <w:lang w:val="el-GR"/>
        </w:rPr>
        <w:t>ω</w:t>
      </w:r>
      <w:r>
        <w:rPr>
          <w:sz w:val="28"/>
          <w:szCs w:val="28"/>
          <w:lang w:val="el-GR"/>
        </w:rPr>
        <w:t>πίσουν εμπόδια (βράχους ή άλλα αμάξια). Κάθε αμάξι μπορεί να μετακινηθεί μόνο πάν</w:t>
      </w:r>
      <w:r w:rsidR="00DB4E9A">
        <w:rPr>
          <w:sz w:val="28"/>
          <w:szCs w:val="28"/>
          <w:lang w:val="el-GR"/>
        </w:rPr>
        <w:t xml:space="preserve">ω και </w:t>
      </w:r>
      <w:r>
        <w:rPr>
          <w:sz w:val="28"/>
          <w:szCs w:val="28"/>
          <w:lang w:val="el-GR"/>
        </w:rPr>
        <w:t>κάτω ή μόνο δεξιά και αριστερά.</w:t>
      </w:r>
      <w:r w:rsidR="0083167D">
        <w:rPr>
          <w:sz w:val="28"/>
          <w:szCs w:val="28"/>
          <w:lang w:val="el-GR"/>
        </w:rPr>
        <w:t xml:space="preserve"> Η λύση του προβλήματος χωρίστηκε σε 2 μέρη, τη μοντελοποίησ</w:t>
      </w:r>
      <w:r w:rsidR="00BE7775">
        <w:rPr>
          <w:sz w:val="28"/>
          <w:szCs w:val="28"/>
          <w:lang w:val="el-GR"/>
        </w:rPr>
        <w:t xml:space="preserve">ή </w:t>
      </w:r>
      <w:r w:rsidR="0083167D">
        <w:rPr>
          <w:sz w:val="28"/>
          <w:szCs w:val="28"/>
          <w:lang w:val="el-GR"/>
        </w:rPr>
        <w:t xml:space="preserve">του σε </w:t>
      </w:r>
      <w:r w:rsidR="0083167D">
        <w:rPr>
          <w:sz w:val="28"/>
          <w:szCs w:val="28"/>
        </w:rPr>
        <w:t>C</w:t>
      </w:r>
      <w:r w:rsidR="0083167D" w:rsidRPr="0083167D">
        <w:rPr>
          <w:sz w:val="28"/>
          <w:szCs w:val="28"/>
          <w:lang w:val="el-GR"/>
        </w:rPr>
        <w:t xml:space="preserve">++, </w:t>
      </w:r>
      <w:r w:rsidR="0083167D">
        <w:rPr>
          <w:sz w:val="28"/>
          <w:szCs w:val="28"/>
          <w:lang w:val="el-GR"/>
        </w:rPr>
        <w:t xml:space="preserve">καθώς και την ανάπτυξη του αλγορίθμου </w:t>
      </w:r>
      <w:r w:rsidR="0083167D" w:rsidRPr="0083167D">
        <w:rPr>
          <w:sz w:val="28"/>
          <w:szCs w:val="28"/>
          <w:lang w:val="el-GR"/>
        </w:rPr>
        <w:t>Breadth First Search</w:t>
      </w:r>
      <w:r w:rsidR="0083167D">
        <w:rPr>
          <w:sz w:val="28"/>
          <w:szCs w:val="28"/>
          <w:lang w:val="el-GR"/>
        </w:rPr>
        <w:t xml:space="preserve"> (</w:t>
      </w:r>
      <w:r w:rsidR="0083167D">
        <w:rPr>
          <w:sz w:val="28"/>
          <w:szCs w:val="28"/>
        </w:rPr>
        <w:t>BFS</w:t>
      </w:r>
      <w:r w:rsidR="0083167D" w:rsidRPr="0083167D">
        <w:rPr>
          <w:sz w:val="28"/>
          <w:szCs w:val="28"/>
          <w:lang w:val="el-GR"/>
        </w:rPr>
        <w:t xml:space="preserve">) </w:t>
      </w:r>
      <w:r w:rsidR="0083167D">
        <w:rPr>
          <w:sz w:val="28"/>
          <w:szCs w:val="28"/>
          <w:lang w:val="el-GR"/>
        </w:rPr>
        <w:t>για την επίλυσή του.</w:t>
      </w:r>
    </w:p>
    <w:p w14:paraId="52F8FF18" w14:textId="77777777" w:rsidR="00E217F9" w:rsidRDefault="00E217F9" w:rsidP="00C4227D">
      <w:pPr>
        <w:spacing w:after="40" w:line="240" w:lineRule="auto"/>
        <w:rPr>
          <w:sz w:val="28"/>
          <w:szCs w:val="28"/>
          <w:lang w:val="el-GR"/>
        </w:rPr>
      </w:pPr>
    </w:p>
    <w:p w14:paraId="0C37B5E3" w14:textId="71DCBED1" w:rsidR="00E217F9" w:rsidRDefault="00E217F9" w:rsidP="00E217F9">
      <w:pPr>
        <w:spacing w:after="40" w:line="240" w:lineRule="auto"/>
        <w:rPr>
          <w:b/>
          <w:bCs/>
          <w:sz w:val="28"/>
          <w:szCs w:val="28"/>
          <w:lang w:val="el-GR"/>
        </w:rPr>
      </w:pPr>
      <w:r w:rsidRPr="00C4227D">
        <w:rPr>
          <w:b/>
          <w:bCs/>
          <w:sz w:val="28"/>
          <w:szCs w:val="28"/>
          <w:lang w:val="el-GR"/>
        </w:rPr>
        <w:t>Π</w:t>
      </w:r>
      <w:r>
        <w:rPr>
          <w:b/>
          <w:bCs/>
          <w:sz w:val="28"/>
          <w:szCs w:val="28"/>
          <w:lang w:val="el-GR"/>
        </w:rPr>
        <w:t>ΑΡΑΔΟΧΕΣ</w:t>
      </w:r>
    </w:p>
    <w:p w14:paraId="46D8B7E7" w14:textId="4DD25713" w:rsidR="00C4227D" w:rsidRDefault="00E217F9" w:rsidP="00C4227D">
      <w:pPr>
        <w:spacing w:after="40" w:line="240" w:lineRule="auto"/>
        <w:rPr>
          <w:sz w:val="28"/>
          <w:szCs w:val="28"/>
          <w:lang w:val="el-GR"/>
        </w:rPr>
      </w:pPr>
      <w:r>
        <w:rPr>
          <w:sz w:val="28"/>
          <w:szCs w:val="28"/>
          <w:lang w:val="el-GR"/>
        </w:rPr>
        <w:t>-Κάθε αμάξι που βγαίνει εκτός πάρκιγνκ</w:t>
      </w:r>
      <w:r w:rsidRPr="00E217F9">
        <w:rPr>
          <w:sz w:val="28"/>
          <w:szCs w:val="28"/>
          <w:lang w:val="el-GR"/>
        </w:rPr>
        <w:t xml:space="preserve"> (</w:t>
      </w:r>
      <w:r>
        <w:rPr>
          <w:sz w:val="28"/>
          <w:szCs w:val="28"/>
        </w:rPr>
        <w:t>Maze</w:t>
      </w:r>
      <w:r w:rsidRPr="00E217F9">
        <w:rPr>
          <w:sz w:val="28"/>
          <w:szCs w:val="28"/>
          <w:lang w:val="el-GR"/>
        </w:rPr>
        <w:t xml:space="preserve">) </w:t>
      </w:r>
      <w:r w:rsidR="00FD6D8C">
        <w:rPr>
          <w:sz w:val="28"/>
          <w:szCs w:val="28"/>
          <w:lang w:val="el-GR"/>
        </w:rPr>
        <w:t xml:space="preserve">εντοπίζεται και στη συνέχεια αποκτά </w:t>
      </w:r>
      <w:r>
        <w:rPr>
          <w:sz w:val="28"/>
          <w:szCs w:val="28"/>
          <w:lang w:val="el-GR"/>
        </w:rPr>
        <w:t>συντεταγμένες (-1, -1)</w:t>
      </w:r>
      <w:r w:rsidR="00505E09">
        <w:rPr>
          <w:sz w:val="28"/>
          <w:szCs w:val="28"/>
          <w:lang w:val="el-GR"/>
        </w:rPr>
        <w:t>.</w:t>
      </w:r>
    </w:p>
    <w:p w14:paraId="3F02494B" w14:textId="4093A9C1" w:rsidR="00E217F9" w:rsidRDefault="00E217F9" w:rsidP="00C4227D">
      <w:pPr>
        <w:spacing w:after="40" w:line="240" w:lineRule="auto"/>
        <w:rPr>
          <w:sz w:val="24"/>
          <w:szCs w:val="24"/>
          <w:lang w:val="el-GR"/>
        </w:rPr>
      </w:pPr>
      <w:r>
        <w:rPr>
          <w:sz w:val="28"/>
          <w:szCs w:val="28"/>
          <w:lang w:val="el-GR"/>
        </w:rPr>
        <w:t>-Τα αμάξια δημιουργούνται με κάποια σειρά, και με την ίδια σειρά θα μετακινηθούν</w:t>
      </w:r>
      <w:r w:rsidRPr="00E217F9">
        <w:rPr>
          <w:sz w:val="24"/>
          <w:szCs w:val="24"/>
          <w:lang w:val="el-GR"/>
        </w:rPr>
        <w:t xml:space="preserve">. (π.χ </w:t>
      </w:r>
      <w:r w:rsidR="00EB37B0">
        <w:rPr>
          <w:sz w:val="24"/>
          <w:szCs w:val="24"/>
          <w:lang w:val="el-GR"/>
        </w:rPr>
        <w:t>Τ</w:t>
      </w:r>
      <w:r w:rsidRPr="00E217F9">
        <w:rPr>
          <w:sz w:val="24"/>
          <w:szCs w:val="24"/>
          <w:lang w:val="el-GR"/>
        </w:rPr>
        <w:t>ο 1</w:t>
      </w:r>
      <w:r w:rsidRPr="00E217F9">
        <w:rPr>
          <w:sz w:val="24"/>
          <w:szCs w:val="24"/>
          <w:vertAlign w:val="superscript"/>
          <w:lang w:val="el-GR"/>
        </w:rPr>
        <w:t>ο</w:t>
      </w:r>
      <w:r w:rsidRPr="00E217F9">
        <w:rPr>
          <w:sz w:val="24"/>
          <w:szCs w:val="24"/>
          <w:lang w:val="el-GR"/>
        </w:rPr>
        <w:t xml:space="preserve"> αμάξι που δημιουργήθηκε είναι και το πρώτο που θα καταφέρει να βγει από το </w:t>
      </w:r>
      <w:r w:rsidRPr="00E217F9">
        <w:rPr>
          <w:sz w:val="24"/>
          <w:szCs w:val="24"/>
        </w:rPr>
        <w:t>maze</w:t>
      </w:r>
      <w:r w:rsidRPr="00E217F9">
        <w:rPr>
          <w:sz w:val="24"/>
          <w:szCs w:val="24"/>
          <w:lang w:val="el-GR"/>
        </w:rPr>
        <w:t>)</w:t>
      </w:r>
    </w:p>
    <w:p w14:paraId="5C875249" w14:textId="3F9BA2EE" w:rsidR="00142506" w:rsidRPr="00D8072A" w:rsidRDefault="00E217F9" w:rsidP="00142506">
      <w:pPr>
        <w:spacing w:after="40" w:line="240" w:lineRule="auto"/>
        <w:rPr>
          <w:sz w:val="24"/>
          <w:szCs w:val="24"/>
          <w:lang w:val="el-GR"/>
        </w:rPr>
      </w:pPr>
      <w:r>
        <w:rPr>
          <w:sz w:val="28"/>
          <w:szCs w:val="28"/>
          <w:lang w:val="el-GR"/>
        </w:rPr>
        <w:t xml:space="preserve">-Τα </w:t>
      </w:r>
      <w:r w:rsidR="00142506">
        <w:rPr>
          <w:sz w:val="28"/>
          <w:szCs w:val="28"/>
          <w:lang w:val="el-GR"/>
        </w:rPr>
        <w:t xml:space="preserve">προβλήματα είναι σχεδιασμένα ώστε κάθε αμάξι που ξεκινάει να κινείται, να καταφέρνει να βγει και να συνεχίζει το επόμενο. </w:t>
      </w:r>
      <w:r w:rsidR="00142506" w:rsidRPr="00E217F9">
        <w:rPr>
          <w:sz w:val="24"/>
          <w:szCs w:val="24"/>
          <w:lang w:val="el-GR"/>
        </w:rPr>
        <w:t>(</w:t>
      </w:r>
      <w:r w:rsidR="00D8072A">
        <w:rPr>
          <w:sz w:val="24"/>
          <w:szCs w:val="24"/>
          <w:lang w:val="el-GR"/>
        </w:rPr>
        <w:t>Οι άλυτες περιπτώσεις ανιχνεύονται.)</w:t>
      </w:r>
    </w:p>
    <w:p w14:paraId="2D7CA5F4" w14:textId="5545FD6E" w:rsidR="00D74D7C" w:rsidRDefault="00142506" w:rsidP="00142506">
      <w:pPr>
        <w:spacing w:after="40" w:line="240" w:lineRule="auto"/>
        <w:rPr>
          <w:sz w:val="28"/>
          <w:szCs w:val="28"/>
          <w:lang w:val="el-GR"/>
        </w:rPr>
      </w:pPr>
      <w:r>
        <w:rPr>
          <w:sz w:val="28"/>
          <w:szCs w:val="28"/>
          <w:lang w:val="el-GR"/>
        </w:rPr>
        <w:t xml:space="preserve">-Ένα σημείο με συντεταγμένες </w:t>
      </w:r>
      <w:r w:rsidRPr="00142506">
        <w:rPr>
          <w:sz w:val="28"/>
          <w:szCs w:val="28"/>
          <w:lang w:val="el-GR"/>
        </w:rPr>
        <w:t>(</w:t>
      </w:r>
      <w:r>
        <w:rPr>
          <w:sz w:val="28"/>
          <w:szCs w:val="28"/>
        </w:rPr>
        <w:t>x</w:t>
      </w:r>
      <w:r w:rsidRPr="00142506">
        <w:rPr>
          <w:sz w:val="28"/>
          <w:szCs w:val="28"/>
          <w:lang w:val="el-GR"/>
        </w:rPr>
        <w:t xml:space="preserve">, </w:t>
      </w:r>
      <w:r>
        <w:rPr>
          <w:sz w:val="28"/>
          <w:szCs w:val="28"/>
        </w:rPr>
        <w:t>y</w:t>
      </w:r>
      <w:r w:rsidRPr="00142506">
        <w:rPr>
          <w:sz w:val="28"/>
          <w:szCs w:val="28"/>
          <w:lang w:val="el-GR"/>
        </w:rPr>
        <w:t xml:space="preserve">) </w:t>
      </w:r>
      <w:r>
        <w:rPr>
          <w:sz w:val="28"/>
          <w:szCs w:val="28"/>
          <w:lang w:val="el-GR"/>
        </w:rPr>
        <w:t>αντιστοιχεί σε κελί Α[</w:t>
      </w:r>
      <w:r>
        <w:rPr>
          <w:sz w:val="28"/>
          <w:szCs w:val="28"/>
        </w:rPr>
        <w:t>y</w:t>
      </w:r>
      <w:r w:rsidRPr="00142506">
        <w:rPr>
          <w:sz w:val="28"/>
          <w:szCs w:val="28"/>
          <w:lang w:val="el-GR"/>
        </w:rPr>
        <w:t>][</w:t>
      </w:r>
      <w:r>
        <w:rPr>
          <w:sz w:val="28"/>
          <w:szCs w:val="28"/>
        </w:rPr>
        <w:t>x</w:t>
      </w:r>
      <w:r w:rsidRPr="00142506">
        <w:rPr>
          <w:sz w:val="28"/>
          <w:szCs w:val="28"/>
          <w:lang w:val="el-GR"/>
        </w:rPr>
        <w:t>]</w:t>
      </w:r>
      <w:r>
        <w:rPr>
          <w:sz w:val="28"/>
          <w:szCs w:val="28"/>
          <w:lang w:val="el-GR"/>
        </w:rPr>
        <w:t>.</w:t>
      </w:r>
    </w:p>
    <w:p w14:paraId="25079C70" w14:textId="77777777" w:rsidR="001A3CEE" w:rsidRDefault="001A3CEE" w:rsidP="00142506">
      <w:pPr>
        <w:spacing w:after="40" w:line="240" w:lineRule="auto"/>
        <w:rPr>
          <w:sz w:val="28"/>
          <w:szCs w:val="28"/>
          <w:lang w:val="el-GR"/>
        </w:rPr>
      </w:pPr>
    </w:p>
    <w:p w14:paraId="3DFED0D0" w14:textId="5810D70D" w:rsidR="001A3CEE" w:rsidRPr="00421820" w:rsidRDefault="001A3CEE" w:rsidP="001A3CEE">
      <w:pPr>
        <w:spacing w:after="40" w:line="240" w:lineRule="auto"/>
        <w:rPr>
          <w:b/>
          <w:bCs/>
          <w:sz w:val="28"/>
          <w:szCs w:val="28"/>
          <w:lang w:val="el-GR"/>
        </w:rPr>
      </w:pPr>
      <w:r>
        <w:rPr>
          <w:b/>
          <w:bCs/>
          <w:sz w:val="28"/>
          <w:szCs w:val="28"/>
          <w:lang w:val="el-GR"/>
        </w:rPr>
        <w:t>1</w:t>
      </w:r>
      <w:r w:rsidRPr="001A3CEE">
        <w:rPr>
          <w:b/>
          <w:bCs/>
          <w:sz w:val="28"/>
          <w:szCs w:val="28"/>
          <w:vertAlign w:val="superscript"/>
          <w:lang w:val="el-GR"/>
        </w:rPr>
        <w:t>ο</w:t>
      </w:r>
      <w:r>
        <w:rPr>
          <w:b/>
          <w:bCs/>
          <w:sz w:val="28"/>
          <w:szCs w:val="28"/>
          <w:lang w:val="el-GR"/>
        </w:rPr>
        <w:t xml:space="preserve"> ΥΠΟΕΡΩΤΗΜΑ – ΜΟΝΤΕΛΟΠΟΙΗΣΗ ΤΟΥ ΠΡΟΒΛΗΜΑΤΟΣ</w:t>
      </w:r>
    </w:p>
    <w:p w14:paraId="6C1946B4" w14:textId="22474AE9" w:rsidR="00EC00FE" w:rsidRPr="00421820" w:rsidRDefault="00EC00FE" w:rsidP="001A3CEE">
      <w:pPr>
        <w:spacing w:after="40" w:line="240" w:lineRule="auto"/>
        <w:rPr>
          <w:sz w:val="28"/>
          <w:szCs w:val="28"/>
          <w:lang w:val="el-GR"/>
        </w:rPr>
      </w:pPr>
      <w:r>
        <w:rPr>
          <w:sz w:val="28"/>
          <w:szCs w:val="28"/>
          <w:lang w:val="el-GR"/>
        </w:rPr>
        <w:t>-Ο κώδικας μπορεί να περιέχει διάφορες μεθόδους που δεν χρησιμοποιούνται, αλλ</w:t>
      </w:r>
      <w:r w:rsidR="000B6A80">
        <w:rPr>
          <w:sz w:val="28"/>
          <w:szCs w:val="28"/>
          <w:lang w:val="el-GR"/>
        </w:rPr>
        <w:t>ά</w:t>
      </w:r>
      <w:r>
        <w:rPr>
          <w:sz w:val="28"/>
          <w:szCs w:val="28"/>
          <w:lang w:val="el-GR"/>
        </w:rPr>
        <w:t xml:space="preserve"> συμβάλλουν στην επεκτασιμότητά του.</w:t>
      </w:r>
      <w:r w:rsidR="00525B6C" w:rsidRPr="00525B6C">
        <w:rPr>
          <w:sz w:val="28"/>
          <w:szCs w:val="28"/>
          <w:lang w:val="el-GR"/>
        </w:rPr>
        <w:t xml:space="preserve"> </w:t>
      </w:r>
      <w:r w:rsidR="00525B6C">
        <w:rPr>
          <w:sz w:val="28"/>
          <w:szCs w:val="28"/>
          <w:lang w:val="el-GR"/>
        </w:rPr>
        <w:t>Υπάρχουν αρκετά επεξηγηματικά σχόλια για την κατανόηση της λειτουργίας του.</w:t>
      </w:r>
    </w:p>
    <w:p w14:paraId="22FC2A0C" w14:textId="77777777" w:rsidR="00EC00FE" w:rsidRPr="00EC00FE" w:rsidRDefault="00EC00FE" w:rsidP="001A3CEE">
      <w:pPr>
        <w:spacing w:after="40" w:line="240" w:lineRule="auto"/>
        <w:rPr>
          <w:b/>
          <w:bCs/>
          <w:sz w:val="28"/>
          <w:szCs w:val="28"/>
          <w:lang w:val="el-GR"/>
        </w:rPr>
      </w:pPr>
    </w:p>
    <w:p w14:paraId="6CE8E750" w14:textId="44CB7FF6" w:rsidR="001A3CEE" w:rsidRDefault="001A3CEE" w:rsidP="001A3CEE">
      <w:pPr>
        <w:spacing w:after="40" w:line="240" w:lineRule="auto"/>
        <w:rPr>
          <w:sz w:val="28"/>
          <w:szCs w:val="28"/>
          <w:lang w:val="el-GR"/>
        </w:rPr>
      </w:pPr>
      <w:r>
        <w:rPr>
          <w:sz w:val="28"/>
          <w:szCs w:val="28"/>
          <w:lang w:val="el-GR"/>
        </w:rPr>
        <w:t xml:space="preserve">-Η κλάση </w:t>
      </w:r>
      <w:r>
        <w:rPr>
          <w:sz w:val="28"/>
          <w:szCs w:val="28"/>
        </w:rPr>
        <w:t>Car</w:t>
      </w:r>
      <w:r w:rsidRPr="001A3CEE">
        <w:rPr>
          <w:sz w:val="28"/>
          <w:szCs w:val="28"/>
          <w:lang w:val="el-GR"/>
        </w:rPr>
        <w:t xml:space="preserve"> </w:t>
      </w:r>
      <w:r>
        <w:rPr>
          <w:sz w:val="28"/>
          <w:szCs w:val="28"/>
          <w:lang w:val="el-GR"/>
        </w:rPr>
        <w:t xml:space="preserve">είναι προαιρετική και αναπαριστά ένα αμάξι. Δηλαδή, έχει τις τρέχουσες συντεταγμένες του </w:t>
      </w:r>
      <w:r w:rsidRPr="001A3CEE">
        <w:rPr>
          <w:sz w:val="28"/>
          <w:szCs w:val="28"/>
          <w:lang w:val="el-GR"/>
        </w:rPr>
        <w:t>(</w:t>
      </w:r>
      <w:r>
        <w:rPr>
          <w:sz w:val="28"/>
          <w:szCs w:val="28"/>
        </w:rPr>
        <w:t>x</w:t>
      </w:r>
      <w:r w:rsidRPr="001A3CEE">
        <w:rPr>
          <w:sz w:val="28"/>
          <w:szCs w:val="28"/>
          <w:lang w:val="el-GR"/>
        </w:rPr>
        <w:t xml:space="preserve">, </w:t>
      </w:r>
      <w:r>
        <w:rPr>
          <w:sz w:val="28"/>
          <w:szCs w:val="28"/>
        </w:rPr>
        <w:t>y</w:t>
      </w:r>
      <w:r w:rsidRPr="001A3CEE">
        <w:rPr>
          <w:sz w:val="28"/>
          <w:szCs w:val="28"/>
          <w:lang w:val="el-GR"/>
        </w:rPr>
        <w:t>)</w:t>
      </w:r>
      <w:r w:rsidR="00874787">
        <w:rPr>
          <w:sz w:val="28"/>
          <w:szCs w:val="28"/>
          <w:lang w:val="el-GR"/>
        </w:rPr>
        <w:t>,</w:t>
      </w:r>
      <w:r w:rsidRPr="001A3CEE">
        <w:rPr>
          <w:sz w:val="28"/>
          <w:szCs w:val="28"/>
          <w:lang w:val="el-GR"/>
        </w:rPr>
        <w:t xml:space="preserve"> </w:t>
      </w:r>
      <w:r>
        <w:rPr>
          <w:sz w:val="28"/>
          <w:szCs w:val="28"/>
          <w:lang w:val="el-GR"/>
        </w:rPr>
        <w:t>καθώς και τη σταθερή κατέυθυνσ</w:t>
      </w:r>
      <w:r w:rsidR="00617F48">
        <w:rPr>
          <w:sz w:val="28"/>
          <w:szCs w:val="28"/>
          <w:lang w:val="el-GR"/>
        </w:rPr>
        <w:t>ή</w:t>
      </w:r>
      <w:r>
        <w:rPr>
          <w:sz w:val="28"/>
          <w:szCs w:val="28"/>
          <w:lang w:val="el-GR"/>
        </w:rPr>
        <w:t xml:space="preserve"> του (Α/Δ ή Β/Ν). Δημιουργήθηκε για λόγους ομοιομορφίας, ώστε αντί να υπάρχουν </w:t>
      </w:r>
      <w:r w:rsidR="00B43B2E">
        <w:rPr>
          <w:sz w:val="28"/>
          <w:szCs w:val="28"/>
          <w:lang w:val="el-GR"/>
        </w:rPr>
        <w:lastRenderedPageBreak/>
        <w:t xml:space="preserve">3 </w:t>
      </w:r>
      <w:r w:rsidR="00B43B2E">
        <w:rPr>
          <w:sz w:val="28"/>
          <w:szCs w:val="28"/>
        </w:rPr>
        <w:t>x</w:t>
      </w:r>
      <w:r w:rsidR="00B43B2E">
        <w:rPr>
          <w:sz w:val="28"/>
          <w:szCs w:val="28"/>
          <w:lang w:val="el-GR"/>
        </w:rPr>
        <w:t xml:space="preserve"> </w:t>
      </w:r>
      <w:r w:rsidR="00B43B2E">
        <w:rPr>
          <w:sz w:val="28"/>
          <w:szCs w:val="28"/>
        </w:rPr>
        <w:t>n</w:t>
      </w:r>
      <w:r>
        <w:rPr>
          <w:sz w:val="28"/>
          <w:szCs w:val="28"/>
          <w:lang w:val="el-GR"/>
        </w:rPr>
        <w:t xml:space="preserve"> διαφορετικές μεταβλητές (3 για κάθε αμάξι), να υπάρχουν </w:t>
      </w:r>
      <w:r w:rsidR="00B43B2E">
        <w:rPr>
          <w:sz w:val="28"/>
          <w:szCs w:val="28"/>
        </w:rPr>
        <w:t>n</w:t>
      </w:r>
      <w:r>
        <w:rPr>
          <w:sz w:val="28"/>
          <w:szCs w:val="28"/>
          <w:lang w:val="el-GR"/>
        </w:rPr>
        <w:t xml:space="preserve"> αντικείμενα της κλάσης </w:t>
      </w:r>
      <w:r>
        <w:rPr>
          <w:sz w:val="28"/>
          <w:szCs w:val="28"/>
        </w:rPr>
        <w:t>Car</w:t>
      </w:r>
      <w:r w:rsidRPr="001A3CEE">
        <w:rPr>
          <w:sz w:val="28"/>
          <w:szCs w:val="28"/>
          <w:lang w:val="el-GR"/>
        </w:rPr>
        <w:t>.</w:t>
      </w:r>
    </w:p>
    <w:p w14:paraId="2CBFD955" w14:textId="77777777" w:rsidR="001A3CEE" w:rsidRDefault="001A3CEE" w:rsidP="001A3CEE">
      <w:pPr>
        <w:spacing w:after="40" w:line="240" w:lineRule="auto"/>
        <w:rPr>
          <w:sz w:val="28"/>
          <w:szCs w:val="28"/>
          <w:lang w:val="el-GR"/>
        </w:rPr>
      </w:pPr>
    </w:p>
    <w:p w14:paraId="6B6910B4" w14:textId="4251605F" w:rsidR="001A3CEE" w:rsidRDefault="001A3CEE" w:rsidP="001A3CEE">
      <w:pPr>
        <w:spacing w:after="40" w:line="240" w:lineRule="auto"/>
        <w:rPr>
          <w:sz w:val="28"/>
          <w:szCs w:val="28"/>
          <w:lang w:val="el-GR"/>
        </w:rPr>
      </w:pPr>
      <w:r>
        <w:rPr>
          <w:sz w:val="28"/>
          <w:szCs w:val="28"/>
          <w:lang w:val="el-GR"/>
        </w:rPr>
        <w:t xml:space="preserve">-Η κλάση </w:t>
      </w:r>
      <w:r>
        <w:rPr>
          <w:sz w:val="28"/>
          <w:szCs w:val="28"/>
        </w:rPr>
        <w:t>Maze</w:t>
      </w:r>
      <w:r w:rsidRPr="001A3CEE">
        <w:rPr>
          <w:sz w:val="28"/>
          <w:szCs w:val="28"/>
          <w:lang w:val="el-GR"/>
        </w:rPr>
        <w:t xml:space="preserve"> </w:t>
      </w:r>
      <w:r>
        <w:rPr>
          <w:sz w:val="28"/>
          <w:szCs w:val="28"/>
          <w:lang w:val="el-GR"/>
        </w:rPr>
        <w:t>μοντελοποιεί τ</w:t>
      </w:r>
      <w:r w:rsidR="00EC00FE">
        <w:rPr>
          <w:sz w:val="28"/>
          <w:szCs w:val="28"/>
          <w:lang w:val="el-GR"/>
        </w:rPr>
        <w:t xml:space="preserve">ην κατάσταση του </w:t>
      </w:r>
      <w:r>
        <w:rPr>
          <w:sz w:val="28"/>
          <w:szCs w:val="28"/>
          <w:lang w:val="el-GR"/>
        </w:rPr>
        <w:t>λαβύρινθο</w:t>
      </w:r>
      <w:r w:rsidR="00EC00FE">
        <w:rPr>
          <w:sz w:val="28"/>
          <w:szCs w:val="28"/>
          <w:lang w:val="el-GR"/>
        </w:rPr>
        <w:t>υ - πάρκινγκ</w:t>
      </w:r>
      <w:r>
        <w:rPr>
          <w:sz w:val="28"/>
          <w:szCs w:val="28"/>
          <w:lang w:val="el-GR"/>
        </w:rPr>
        <w:t>.</w:t>
      </w:r>
      <w:r w:rsidR="00EC00FE">
        <w:rPr>
          <w:sz w:val="28"/>
          <w:szCs w:val="28"/>
          <w:lang w:val="el-GR"/>
        </w:rPr>
        <w:t xml:space="preserve"> Περιέχει πληροφορίες για οτιδήποτε σχετίζεται με αυτόν, όπως</w:t>
      </w:r>
      <w:r w:rsidR="00A30DAA">
        <w:rPr>
          <w:sz w:val="28"/>
          <w:szCs w:val="28"/>
          <w:lang w:val="el-GR"/>
        </w:rPr>
        <w:t xml:space="preserve"> μήκος, πλάτος και αρχικό αριθμό αμαξιών,</w:t>
      </w:r>
      <w:r w:rsidR="00EC00FE">
        <w:rPr>
          <w:sz w:val="28"/>
          <w:szCs w:val="28"/>
          <w:lang w:val="el-GR"/>
        </w:rPr>
        <w:t xml:space="preserve"> ποια κελιά είναι κενά και ποια όχι, τα αμάξια που περιέχει, τον προηγούμενο λαβύριθνο-κατάσταση από τον οποίο προή</w:t>
      </w:r>
      <w:r w:rsidR="00590A2D">
        <w:rPr>
          <w:sz w:val="28"/>
          <w:szCs w:val="28"/>
          <w:lang w:val="el-GR"/>
        </w:rPr>
        <w:t>λ</w:t>
      </w:r>
      <w:r w:rsidR="00EC00FE">
        <w:rPr>
          <w:sz w:val="28"/>
          <w:szCs w:val="28"/>
          <w:lang w:val="el-GR"/>
        </w:rPr>
        <w:t>θε, την κίνηση του αμαξιού (</w:t>
      </w:r>
      <w:r w:rsidR="00DD1A14">
        <w:rPr>
          <w:sz w:val="28"/>
          <w:szCs w:val="28"/>
          <w:lang w:val="el-GR"/>
        </w:rPr>
        <w:t>Δ-Α</w:t>
      </w:r>
      <w:r w:rsidR="00EC00FE">
        <w:rPr>
          <w:sz w:val="28"/>
          <w:szCs w:val="28"/>
          <w:lang w:val="el-GR"/>
        </w:rPr>
        <w:t>-Π-Κ) που οδήγησε στην τρέχουσα κατάσταση</w:t>
      </w:r>
      <w:r w:rsidR="00EC00FE" w:rsidRPr="00EC00FE">
        <w:rPr>
          <w:sz w:val="28"/>
          <w:szCs w:val="28"/>
          <w:lang w:val="el-GR"/>
        </w:rPr>
        <w:t xml:space="preserve"> </w:t>
      </w:r>
      <w:r w:rsidR="00EC00FE">
        <w:rPr>
          <w:sz w:val="28"/>
          <w:szCs w:val="28"/>
          <w:lang w:val="el-GR"/>
        </w:rPr>
        <w:t xml:space="preserve">και το βάθος του στο δέντρο αναζήτησης </w:t>
      </w:r>
      <w:r w:rsidR="00B425FA">
        <w:rPr>
          <w:sz w:val="28"/>
          <w:szCs w:val="28"/>
          <w:lang w:val="el-GR"/>
        </w:rPr>
        <w:t xml:space="preserve">του αλγορίθμου </w:t>
      </w:r>
      <w:r w:rsidR="00EC00FE">
        <w:rPr>
          <w:sz w:val="28"/>
          <w:szCs w:val="28"/>
        </w:rPr>
        <w:t>BFS</w:t>
      </w:r>
      <w:r w:rsidR="00EC00FE">
        <w:rPr>
          <w:sz w:val="28"/>
          <w:szCs w:val="28"/>
          <w:lang w:val="el-GR"/>
        </w:rPr>
        <w:t>. Επίσης, μπορεί να επεκταθεί εκτελ</w:t>
      </w:r>
      <w:r w:rsidR="00004DCD">
        <w:rPr>
          <w:sz w:val="28"/>
          <w:szCs w:val="28"/>
          <w:lang w:val="el-GR"/>
        </w:rPr>
        <w:t>ώ</w:t>
      </w:r>
      <w:r w:rsidR="00EC00FE">
        <w:rPr>
          <w:sz w:val="28"/>
          <w:szCs w:val="28"/>
          <w:lang w:val="el-GR"/>
        </w:rPr>
        <w:t>ντας κι</w:t>
      </w:r>
      <w:r w:rsidR="001C50AE">
        <w:rPr>
          <w:sz w:val="28"/>
          <w:szCs w:val="28"/>
          <w:lang w:val="el-GR"/>
        </w:rPr>
        <w:t>νήσεις</w:t>
      </w:r>
      <w:r w:rsidR="00EC00FE">
        <w:rPr>
          <w:sz w:val="28"/>
          <w:szCs w:val="28"/>
          <w:lang w:val="el-GR"/>
        </w:rPr>
        <w:t xml:space="preserve"> με κάποιο αμάξι</w:t>
      </w:r>
      <w:r w:rsidR="001B7724">
        <w:rPr>
          <w:sz w:val="28"/>
          <w:szCs w:val="28"/>
          <w:lang w:val="el-GR"/>
        </w:rPr>
        <w:t xml:space="preserve"> ανάλογα με το πως μπορεί να κινηθεί</w:t>
      </w:r>
      <w:r w:rsidR="00004DCD">
        <w:rPr>
          <w:sz w:val="28"/>
          <w:szCs w:val="28"/>
          <w:lang w:val="el-GR"/>
        </w:rPr>
        <w:t xml:space="preserve"> και </w:t>
      </w:r>
      <w:r w:rsidR="00EC00FE">
        <w:rPr>
          <w:sz w:val="28"/>
          <w:szCs w:val="28"/>
          <w:lang w:val="el-GR"/>
        </w:rPr>
        <w:t>οδηγώντας σε μία νέα κατάσταση, δηλαδή έναν νέο λαβύρινθο.</w:t>
      </w:r>
      <w:r w:rsidR="00004DCD">
        <w:rPr>
          <w:sz w:val="28"/>
          <w:szCs w:val="28"/>
          <w:lang w:val="el-GR"/>
        </w:rPr>
        <w:t xml:space="preserve"> Τέλος, υπερφορτώνει 2 τελεστές (= και ==) καθώς και την </w:t>
      </w:r>
      <w:r w:rsidR="00004DCD">
        <w:rPr>
          <w:sz w:val="28"/>
          <w:szCs w:val="28"/>
        </w:rPr>
        <w:t>built</w:t>
      </w:r>
      <w:r w:rsidR="00004DCD" w:rsidRPr="00004DCD">
        <w:rPr>
          <w:sz w:val="28"/>
          <w:szCs w:val="28"/>
          <w:lang w:val="el-GR"/>
        </w:rPr>
        <w:t>-</w:t>
      </w:r>
      <w:r w:rsidR="00004DCD">
        <w:rPr>
          <w:sz w:val="28"/>
          <w:szCs w:val="28"/>
        </w:rPr>
        <w:t>in</w:t>
      </w:r>
      <w:r w:rsidR="00004DCD" w:rsidRPr="00004DCD">
        <w:rPr>
          <w:sz w:val="28"/>
          <w:szCs w:val="28"/>
          <w:lang w:val="el-GR"/>
        </w:rPr>
        <w:t xml:space="preserve"> </w:t>
      </w:r>
      <w:r w:rsidR="00004DCD">
        <w:rPr>
          <w:sz w:val="28"/>
          <w:szCs w:val="28"/>
          <w:lang w:val="el-GR"/>
        </w:rPr>
        <w:t>συνάρτηση</w:t>
      </w:r>
      <w:r w:rsidR="00004DCD" w:rsidRPr="00004DCD">
        <w:rPr>
          <w:sz w:val="28"/>
          <w:szCs w:val="28"/>
          <w:lang w:val="el-GR"/>
        </w:rPr>
        <w:t xml:space="preserve"> </w:t>
      </w:r>
      <w:r w:rsidR="00004DCD">
        <w:rPr>
          <w:sz w:val="28"/>
          <w:szCs w:val="28"/>
        </w:rPr>
        <w:t>toString</w:t>
      </w:r>
      <w:r w:rsidR="00004DCD" w:rsidRPr="00004DCD">
        <w:rPr>
          <w:sz w:val="28"/>
          <w:szCs w:val="28"/>
          <w:lang w:val="el-GR"/>
        </w:rPr>
        <w:t>()</w:t>
      </w:r>
      <w:r w:rsidR="00004DCD">
        <w:rPr>
          <w:sz w:val="28"/>
          <w:szCs w:val="28"/>
          <w:lang w:val="el-GR"/>
        </w:rPr>
        <w:t xml:space="preserve"> για την ομαλή λειτουργία του προγράμματος.</w:t>
      </w:r>
    </w:p>
    <w:p w14:paraId="1D890525" w14:textId="77777777" w:rsidR="001B7724" w:rsidRDefault="001B7724" w:rsidP="001A3CEE">
      <w:pPr>
        <w:spacing w:after="40" w:line="240" w:lineRule="auto"/>
        <w:rPr>
          <w:sz w:val="28"/>
          <w:szCs w:val="28"/>
          <w:lang w:val="el-GR"/>
        </w:rPr>
      </w:pPr>
    </w:p>
    <w:p w14:paraId="3BC5EAF9" w14:textId="349B77A3" w:rsidR="001B7724" w:rsidRPr="001B7724" w:rsidRDefault="001B7724" w:rsidP="001A3CEE">
      <w:pPr>
        <w:spacing w:after="40" w:line="240" w:lineRule="auto"/>
        <w:rPr>
          <w:sz w:val="28"/>
          <w:szCs w:val="28"/>
          <w:lang w:val="el-GR"/>
        </w:rPr>
      </w:pPr>
      <w:r>
        <w:rPr>
          <w:sz w:val="28"/>
          <w:szCs w:val="28"/>
          <w:lang w:val="el-GR"/>
        </w:rPr>
        <w:t xml:space="preserve">-Η συνάρτηση </w:t>
      </w:r>
      <w:r>
        <w:rPr>
          <w:sz w:val="28"/>
          <w:szCs w:val="28"/>
        </w:rPr>
        <w:t>main</w:t>
      </w:r>
      <w:r>
        <w:rPr>
          <w:sz w:val="28"/>
          <w:szCs w:val="28"/>
          <w:lang w:val="el-GR"/>
        </w:rPr>
        <w:t>()</w:t>
      </w:r>
      <w:r w:rsidRPr="001B7724">
        <w:rPr>
          <w:sz w:val="28"/>
          <w:szCs w:val="28"/>
          <w:lang w:val="el-GR"/>
        </w:rPr>
        <w:t xml:space="preserve"> </w:t>
      </w:r>
      <w:r>
        <w:rPr>
          <w:sz w:val="28"/>
          <w:szCs w:val="28"/>
          <w:lang w:val="el-GR"/>
        </w:rPr>
        <w:t xml:space="preserve">δημιουργεί 3 διαφορετικά προβλήματα (δηλαδή 3 διαφορικές αρχικές καταστάσεις </w:t>
      </w:r>
      <w:r>
        <w:rPr>
          <w:sz w:val="28"/>
          <w:szCs w:val="28"/>
        </w:rPr>
        <w:t>Maze</w:t>
      </w:r>
      <w:r w:rsidR="00060C59">
        <w:rPr>
          <w:sz w:val="28"/>
          <w:szCs w:val="28"/>
          <w:lang w:val="el-GR"/>
        </w:rPr>
        <w:t>)</w:t>
      </w:r>
      <w:r w:rsidRPr="001B7724">
        <w:rPr>
          <w:sz w:val="28"/>
          <w:szCs w:val="28"/>
          <w:lang w:val="el-GR"/>
        </w:rPr>
        <w:t xml:space="preserve"> </w:t>
      </w:r>
      <w:r>
        <w:rPr>
          <w:sz w:val="28"/>
          <w:szCs w:val="28"/>
          <w:lang w:val="el-GR"/>
        </w:rPr>
        <w:t xml:space="preserve">με τη βοήθεια των συναρτήσεων </w:t>
      </w:r>
      <w:r>
        <w:rPr>
          <w:sz w:val="28"/>
          <w:szCs w:val="28"/>
        </w:rPr>
        <w:t>first</w:t>
      </w:r>
      <w:r w:rsidRPr="001B7724">
        <w:rPr>
          <w:sz w:val="28"/>
          <w:szCs w:val="28"/>
          <w:lang w:val="el-GR"/>
        </w:rPr>
        <w:t xml:space="preserve">(), </w:t>
      </w:r>
      <w:r>
        <w:rPr>
          <w:sz w:val="28"/>
          <w:szCs w:val="28"/>
        </w:rPr>
        <w:t>second</w:t>
      </w:r>
      <w:r w:rsidRPr="001B7724">
        <w:rPr>
          <w:sz w:val="28"/>
          <w:szCs w:val="28"/>
          <w:lang w:val="el-GR"/>
        </w:rPr>
        <w:t xml:space="preserve">() </w:t>
      </w:r>
      <w:r>
        <w:rPr>
          <w:sz w:val="28"/>
          <w:szCs w:val="28"/>
          <w:lang w:val="el-GR"/>
        </w:rPr>
        <w:t xml:space="preserve">και </w:t>
      </w:r>
      <w:r>
        <w:rPr>
          <w:sz w:val="28"/>
          <w:szCs w:val="28"/>
        </w:rPr>
        <w:t>third</w:t>
      </w:r>
      <w:r w:rsidRPr="001B7724">
        <w:rPr>
          <w:sz w:val="28"/>
          <w:szCs w:val="28"/>
          <w:lang w:val="el-GR"/>
        </w:rPr>
        <w:t xml:space="preserve">() </w:t>
      </w:r>
      <w:r>
        <w:rPr>
          <w:sz w:val="28"/>
          <w:szCs w:val="28"/>
          <w:lang w:val="el-GR"/>
        </w:rPr>
        <w:t xml:space="preserve">που υλοποιούνται στο ίδιο αρχείο </w:t>
      </w:r>
      <w:r w:rsidRPr="001B7724">
        <w:rPr>
          <w:sz w:val="28"/>
          <w:szCs w:val="28"/>
          <w:lang w:val="el-GR"/>
        </w:rPr>
        <w:t>(</w:t>
      </w:r>
      <w:r>
        <w:rPr>
          <w:sz w:val="28"/>
          <w:szCs w:val="28"/>
        </w:rPr>
        <w:t>main</w:t>
      </w:r>
      <w:r w:rsidRPr="001B7724">
        <w:rPr>
          <w:sz w:val="28"/>
          <w:szCs w:val="28"/>
          <w:lang w:val="el-GR"/>
        </w:rPr>
        <w:t>.</w:t>
      </w:r>
      <w:r>
        <w:rPr>
          <w:sz w:val="28"/>
          <w:szCs w:val="28"/>
        </w:rPr>
        <w:t>cpp</w:t>
      </w:r>
      <w:r w:rsidRPr="001B7724">
        <w:rPr>
          <w:sz w:val="28"/>
          <w:szCs w:val="28"/>
          <w:lang w:val="el-GR"/>
        </w:rPr>
        <w:t>).</w:t>
      </w:r>
      <w:r>
        <w:rPr>
          <w:sz w:val="28"/>
          <w:szCs w:val="28"/>
          <w:lang w:val="el-GR"/>
        </w:rPr>
        <w:t xml:space="preserve"> </w:t>
      </w:r>
      <w:r w:rsidR="00375837">
        <w:rPr>
          <w:sz w:val="28"/>
          <w:szCs w:val="28"/>
          <w:lang w:val="el-GR"/>
        </w:rPr>
        <w:t>Σε αυτές τις τρεις συναρτήσεις, π</w:t>
      </w:r>
      <w:r>
        <w:rPr>
          <w:sz w:val="28"/>
          <w:szCs w:val="28"/>
          <w:lang w:val="el-GR"/>
        </w:rPr>
        <w:t xml:space="preserve">ρώτα δημιουργείται ο λαβύρινθος χωρίς τα αμάξια, έπειτα δημιουργούνται τα αμάξια με τις συντεταγμένες και τον τρόπο κίνησής τους, και έπειτα με τη βοήθεια της μεθόδου </w:t>
      </w:r>
      <w:r>
        <w:rPr>
          <w:sz w:val="28"/>
          <w:szCs w:val="28"/>
        </w:rPr>
        <w:t>setCars</w:t>
      </w:r>
      <w:r w:rsidRPr="001B7724">
        <w:rPr>
          <w:sz w:val="28"/>
          <w:szCs w:val="28"/>
          <w:lang w:val="el-GR"/>
        </w:rPr>
        <w:t xml:space="preserve">() </w:t>
      </w:r>
      <w:r>
        <w:rPr>
          <w:sz w:val="28"/>
          <w:szCs w:val="28"/>
          <w:lang w:val="el-GR"/>
        </w:rPr>
        <w:t xml:space="preserve">που υλοποιεί </w:t>
      </w:r>
      <w:r w:rsidR="00375837">
        <w:rPr>
          <w:sz w:val="28"/>
          <w:szCs w:val="28"/>
          <w:lang w:val="el-GR"/>
        </w:rPr>
        <w:t>η</w:t>
      </w:r>
      <w:r>
        <w:rPr>
          <w:sz w:val="28"/>
          <w:szCs w:val="28"/>
          <w:lang w:val="el-GR"/>
        </w:rPr>
        <w:t xml:space="preserve"> κλάση </w:t>
      </w:r>
      <w:r>
        <w:rPr>
          <w:sz w:val="28"/>
          <w:szCs w:val="28"/>
        </w:rPr>
        <w:t>Maze</w:t>
      </w:r>
      <w:r w:rsidRPr="001B7724">
        <w:rPr>
          <w:sz w:val="28"/>
          <w:szCs w:val="28"/>
          <w:lang w:val="el-GR"/>
        </w:rPr>
        <w:t xml:space="preserve">, </w:t>
      </w:r>
      <w:r>
        <w:rPr>
          <w:sz w:val="28"/>
          <w:szCs w:val="28"/>
          <w:lang w:val="el-GR"/>
        </w:rPr>
        <w:t xml:space="preserve">προστίθονται σε αυτήν. Επίσης το αρχείο περιέχει και τη συνάρτηση </w:t>
      </w:r>
      <w:r>
        <w:rPr>
          <w:sz w:val="28"/>
          <w:szCs w:val="28"/>
        </w:rPr>
        <w:t>graph</w:t>
      </w:r>
      <w:r w:rsidRPr="001B7724">
        <w:rPr>
          <w:sz w:val="28"/>
          <w:szCs w:val="28"/>
          <w:lang w:val="el-GR"/>
        </w:rPr>
        <w:t>()</w:t>
      </w:r>
      <w:r>
        <w:rPr>
          <w:rStyle w:val="PageNumber"/>
          <w:lang w:val="el-GR"/>
        </w:rPr>
        <w:t xml:space="preserve"> </w:t>
      </w:r>
      <w:r>
        <w:rPr>
          <w:rStyle w:val="PageNumber"/>
          <w:sz w:val="28"/>
          <w:szCs w:val="28"/>
          <w:lang w:val="el-GR"/>
        </w:rPr>
        <w:t xml:space="preserve">που παρουσιάζει οπτικά τον λαβύρινθο. Στη συνέχεια, η </w:t>
      </w:r>
      <w:r>
        <w:rPr>
          <w:rStyle w:val="PageNumber"/>
          <w:sz w:val="28"/>
          <w:szCs w:val="28"/>
        </w:rPr>
        <w:t>main</w:t>
      </w:r>
      <w:r w:rsidRPr="001B7724">
        <w:rPr>
          <w:rStyle w:val="PageNumber"/>
          <w:sz w:val="28"/>
          <w:szCs w:val="28"/>
          <w:lang w:val="el-GR"/>
        </w:rPr>
        <w:t xml:space="preserve">() </w:t>
      </w:r>
      <w:r>
        <w:rPr>
          <w:rStyle w:val="PageNumber"/>
          <w:sz w:val="28"/>
          <w:szCs w:val="28"/>
          <w:lang w:val="el-GR"/>
        </w:rPr>
        <w:t xml:space="preserve">καλεί την </w:t>
      </w:r>
      <w:r>
        <w:rPr>
          <w:rStyle w:val="PageNumber"/>
          <w:sz w:val="28"/>
          <w:szCs w:val="28"/>
        </w:rPr>
        <w:t>BFS</w:t>
      </w:r>
      <w:r w:rsidRPr="001B7724">
        <w:rPr>
          <w:rStyle w:val="PageNumber"/>
          <w:sz w:val="28"/>
          <w:szCs w:val="28"/>
          <w:lang w:val="el-GR"/>
        </w:rPr>
        <w:t xml:space="preserve">() </w:t>
      </w:r>
      <w:r>
        <w:rPr>
          <w:rStyle w:val="PageNumber"/>
          <w:sz w:val="28"/>
          <w:szCs w:val="28"/>
          <w:lang w:val="el-GR"/>
        </w:rPr>
        <w:t>για κάθε ένα από τα τρία προβλήματα και παρουσιάζει τη λύση τους και τα στατιστικά τους. Υπάρχουν τα κατάλληλα βοηθ</w:t>
      </w:r>
      <w:r w:rsidR="009C1221">
        <w:rPr>
          <w:rStyle w:val="PageNumber"/>
          <w:sz w:val="28"/>
          <w:szCs w:val="28"/>
          <w:lang w:val="el-GR"/>
        </w:rPr>
        <w:t>η</w:t>
      </w:r>
      <w:r>
        <w:rPr>
          <w:rStyle w:val="PageNumber"/>
          <w:sz w:val="28"/>
          <w:szCs w:val="28"/>
          <w:lang w:val="el-GR"/>
        </w:rPr>
        <w:t xml:space="preserve">τικά μηνύματα. Η λειτουργία της </w:t>
      </w:r>
      <w:r>
        <w:rPr>
          <w:rStyle w:val="PageNumber"/>
          <w:sz w:val="28"/>
          <w:szCs w:val="28"/>
        </w:rPr>
        <w:t>BFS</w:t>
      </w:r>
      <w:r w:rsidRPr="001B7724">
        <w:rPr>
          <w:rStyle w:val="PageNumber"/>
          <w:sz w:val="28"/>
          <w:szCs w:val="28"/>
          <w:lang w:val="el-GR"/>
        </w:rPr>
        <w:t xml:space="preserve">() </w:t>
      </w:r>
      <w:r>
        <w:rPr>
          <w:rStyle w:val="PageNumber"/>
          <w:sz w:val="28"/>
          <w:szCs w:val="28"/>
          <w:lang w:val="el-GR"/>
        </w:rPr>
        <w:t>εξηγείται παρακάτω.</w:t>
      </w:r>
    </w:p>
    <w:p w14:paraId="107092DD" w14:textId="77777777" w:rsidR="001A3CEE" w:rsidRDefault="001A3CEE" w:rsidP="001A3CEE">
      <w:pPr>
        <w:spacing w:after="40" w:line="240" w:lineRule="auto"/>
        <w:rPr>
          <w:sz w:val="28"/>
          <w:szCs w:val="28"/>
          <w:lang w:val="el-GR"/>
        </w:rPr>
      </w:pPr>
    </w:p>
    <w:p w14:paraId="7A9ED7DF" w14:textId="337F6AE9" w:rsidR="001A3CEE" w:rsidRPr="001A3CEE" w:rsidRDefault="001A3CEE" w:rsidP="001A3CEE">
      <w:pPr>
        <w:spacing w:after="40" w:line="240" w:lineRule="auto"/>
        <w:rPr>
          <w:b/>
          <w:bCs/>
          <w:sz w:val="28"/>
          <w:szCs w:val="28"/>
          <w:lang w:val="el-GR"/>
        </w:rPr>
      </w:pPr>
      <w:r>
        <w:rPr>
          <w:b/>
          <w:bCs/>
          <w:sz w:val="28"/>
          <w:szCs w:val="28"/>
          <w:lang w:val="el-GR"/>
        </w:rPr>
        <w:t>2</w:t>
      </w:r>
      <w:r w:rsidRPr="001A3CEE">
        <w:rPr>
          <w:b/>
          <w:bCs/>
          <w:sz w:val="28"/>
          <w:szCs w:val="28"/>
          <w:vertAlign w:val="superscript"/>
          <w:lang w:val="el-GR"/>
        </w:rPr>
        <w:t>ο</w:t>
      </w:r>
      <w:r>
        <w:rPr>
          <w:b/>
          <w:bCs/>
          <w:sz w:val="28"/>
          <w:szCs w:val="28"/>
          <w:lang w:val="el-GR"/>
        </w:rPr>
        <w:t xml:space="preserve"> ΥΠΟΕΡΩΤΗΜΑ – ΑΝΑΠΤΥΞΗ ΑΛΓΟΡΙΘΜΟΥ </w:t>
      </w:r>
      <w:r>
        <w:rPr>
          <w:b/>
          <w:bCs/>
          <w:sz w:val="28"/>
          <w:szCs w:val="28"/>
        </w:rPr>
        <w:t>BFS</w:t>
      </w:r>
    </w:p>
    <w:p w14:paraId="3ACC79ED" w14:textId="3E753274" w:rsidR="001A3CEE" w:rsidRDefault="001A3CEE" w:rsidP="001A3CEE">
      <w:pPr>
        <w:spacing w:after="40" w:line="240" w:lineRule="auto"/>
        <w:rPr>
          <w:sz w:val="28"/>
          <w:szCs w:val="28"/>
          <w:lang w:val="el-GR"/>
        </w:rPr>
      </w:pPr>
      <w:r>
        <w:rPr>
          <w:sz w:val="28"/>
          <w:szCs w:val="28"/>
          <w:lang w:val="el-GR"/>
        </w:rPr>
        <w:t>-</w:t>
      </w:r>
      <w:r w:rsidR="001C50AE">
        <w:rPr>
          <w:sz w:val="28"/>
          <w:szCs w:val="28"/>
          <w:lang w:val="el-GR"/>
        </w:rPr>
        <w:t>Αρχικοποιούνται:</w:t>
      </w:r>
    </w:p>
    <w:p w14:paraId="5053FA8D" w14:textId="4679A3BF" w:rsidR="001C50AE" w:rsidRDefault="001C50AE" w:rsidP="001C50AE">
      <w:pPr>
        <w:pStyle w:val="ListParagraph"/>
        <w:numPr>
          <w:ilvl w:val="0"/>
          <w:numId w:val="2"/>
        </w:numPr>
        <w:spacing w:after="40" w:line="240" w:lineRule="auto"/>
        <w:rPr>
          <w:sz w:val="28"/>
          <w:szCs w:val="28"/>
          <w:lang w:val="el-GR"/>
        </w:rPr>
      </w:pPr>
      <w:r>
        <w:rPr>
          <w:sz w:val="28"/>
          <w:szCs w:val="28"/>
          <w:lang w:val="el-GR"/>
        </w:rPr>
        <w:t xml:space="preserve">Το μέτωπο αναζήτησης ως ουρά, επειδή πρόκειται για </w:t>
      </w:r>
      <w:r>
        <w:rPr>
          <w:sz w:val="28"/>
          <w:szCs w:val="28"/>
        </w:rPr>
        <w:t>BFS</w:t>
      </w:r>
      <w:r w:rsidRPr="001C50AE">
        <w:rPr>
          <w:sz w:val="28"/>
          <w:szCs w:val="28"/>
          <w:lang w:val="el-GR"/>
        </w:rPr>
        <w:t xml:space="preserve">, </w:t>
      </w:r>
      <w:r>
        <w:rPr>
          <w:sz w:val="28"/>
          <w:szCs w:val="28"/>
          <w:lang w:val="el-GR"/>
        </w:rPr>
        <w:t>δηλαδή οι κόμβοι εξετάζονται κατά πλάτος.</w:t>
      </w:r>
    </w:p>
    <w:p w14:paraId="5F84834B" w14:textId="28A5F55F" w:rsidR="001C50AE" w:rsidRDefault="001C50AE" w:rsidP="001C50AE">
      <w:pPr>
        <w:pStyle w:val="ListParagraph"/>
        <w:numPr>
          <w:ilvl w:val="0"/>
          <w:numId w:val="2"/>
        </w:numPr>
        <w:spacing w:after="40" w:line="240" w:lineRule="auto"/>
        <w:rPr>
          <w:sz w:val="28"/>
          <w:szCs w:val="28"/>
          <w:lang w:val="el-GR"/>
        </w:rPr>
      </w:pPr>
      <w:r>
        <w:rPr>
          <w:sz w:val="28"/>
          <w:szCs w:val="28"/>
          <w:lang w:val="el-GR"/>
        </w:rPr>
        <w:t>Το διάνυσμα του κλειστού συνόλου, που περιέχει τους κόμβους που έχουν επισκεπτεί.</w:t>
      </w:r>
    </w:p>
    <w:p w14:paraId="2F02C751" w14:textId="2F5EAFBE" w:rsidR="001C50AE" w:rsidRPr="001C50AE" w:rsidRDefault="001C50AE" w:rsidP="001C50AE">
      <w:pPr>
        <w:pStyle w:val="ListParagraph"/>
        <w:numPr>
          <w:ilvl w:val="0"/>
          <w:numId w:val="2"/>
        </w:numPr>
        <w:spacing w:after="40" w:line="240" w:lineRule="auto"/>
        <w:rPr>
          <w:sz w:val="28"/>
          <w:szCs w:val="28"/>
          <w:lang w:val="el-GR"/>
        </w:rPr>
      </w:pPr>
      <w:r>
        <w:rPr>
          <w:sz w:val="28"/>
          <w:szCs w:val="28"/>
          <w:lang w:val="el-GR"/>
        </w:rPr>
        <w:t xml:space="preserve">Μεταβλητή </w:t>
      </w:r>
      <w:r w:rsidR="00574F67" w:rsidRPr="00574F67">
        <w:rPr>
          <w:sz w:val="28"/>
          <w:szCs w:val="28"/>
          <w:lang w:val="el-GR"/>
        </w:rPr>
        <w:t>(</w:t>
      </w:r>
      <w:r w:rsidR="00574F67">
        <w:rPr>
          <w:sz w:val="28"/>
          <w:szCs w:val="28"/>
        </w:rPr>
        <w:t>s</w:t>
      </w:r>
      <w:r w:rsidR="00574F67" w:rsidRPr="00574F67">
        <w:rPr>
          <w:sz w:val="28"/>
          <w:szCs w:val="28"/>
          <w:lang w:val="el-GR"/>
        </w:rPr>
        <w:t xml:space="preserve">) </w:t>
      </w:r>
      <w:r>
        <w:rPr>
          <w:sz w:val="28"/>
          <w:szCs w:val="28"/>
          <w:lang w:val="el-GR"/>
        </w:rPr>
        <w:t xml:space="preserve">που κάθε φορά θα περιέχει την τρέχουσα κατάσταση του </w:t>
      </w:r>
      <w:r>
        <w:rPr>
          <w:sz w:val="28"/>
          <w:szCs w:val="28"/>
        </w:rPr>
        <w:t>Maze</w:t>
      </w:r>
      <w:r w:rsidRPr="001C50AE">
        <w:rPr>
          <w:sz w:val="28"/>
          <w:szCs w:val="28"/>
          <w:lang w:val="el-GR"/>
        </w:rPr>
        <w:t>.</w:t>
      </w:r>
    </w:p>
    <w:p w14:paraId="572435D1" w14:textId="3338071A" w:rsidR="001C50AE" w:rsidRDefault="001C50AE" w:rsidP="001C50AE">
      <w:pPr>
        <w:pStyle w:val="ListParagraph"/>
        <w:numPr>
          <w:ilvl w:val="0"/>
          <w:numId w:val="2"/>
        </w:numPr>
        <w:spacing w:after="40" w:line="240" w:lineRule="auto"/>
        <w:rPr>
          <w:sz w:val="28"/>
          <w:szCs w:val="28"/>
          <w:lang w:val="el-GR"/>
        </w:rPr>
      </w:pPr>
      <w:r>
        <w:rPr>
          <w:sz w:val="28"/>
          <w:szCs w:val="28"/>
          <w:lang w:val="el-GR"/>
        </w:rPr>
        <w:t>Αριθμός κόμβων που έχουν εξεταστεί (</w:t>
      </w:r>
      <w:r w:rsidR="00574F67">
        <w:rPr>
          <w:sz w:val="28"/>
          <w:szCs w:val="28"/>
        </w:rPr>
        <w:t>examined</w:t>
      </w:r>
      <w:r w:rsidR="00574F67" w:rsidRPr="00574F67">
        <w:rPr>
          <w:sz w:val="28"/>
          <w:szCs w:val="28"/>
          <w:lang w:val="el-GR"/>
        </w:rPr>
        <w:t xml:space="preserve"> - </w:t>
      </w:r>
      <w:r>
        <w:rPr>
          <w:sz w:val="28"/>
          <w:szCs w:val="28"/>
          <w:lang w:val="el-GR"/>
        </w:rPr>
        <w:t>αρχικοποιείται στο 0).</w:t>
      </w:r>
    </w:p>
    <w:p w14:paraId="08A73C6E" w14:textId="6783D703" w:rsidR="001C50AE" w:rsidRDefault="001C50AE" w:rsidP="001C50AE">
      <w:pPr>
        <w:pStyle w:val="ListParagraph"/>
        <w:numPr>
          <w:ilvl w:val="0"/>
          <w:numId w:val="2"/>
        </w:numPr>
        <w:spacing w:after="40" w:line="240" w:lineRule="auto"/>
        <w:rPr>
          <w:sz w:val="28"/>
          <w:szCs w:val="28"/>
          <w:lang w:val="el-GR"/>
        </w:rPr>
      </w:pPr>
      <w:r>
        <w:rPr>
          <w:sz w:val="28"/>
          <w:szCs w:val="28"/>
          <w:lang w:val="el-GR"/>
        </w:rPr>
        <w:lastRenderedPageBreak/>
        <w:t>Αριθμός κόμβων του δέντρου αναζήτησης (</w:t>
      </w:r>
      <w:r w:rsidR="00574F67">
        <w:rPr>
          <w:sz w:val="28"/>
          <w:szCs w:val="28"/>
        </w:rPr>
        <w:t>totalNodes</w:t>
      </w:r>
      <w:r w:rsidR="00574F67" w:rsidRPr="00574F67">
        <w:rPr>
          <w:sz w:val="28"/>
          <w:szCs w:val="28"/>
          <w:lang w:val="el-GR"/>
        </w:rPr>
        <w:t xml:space="preserve"> - </w:t>
      </w:r>
      <w:r>
        <w:rPr>
          <w:sz w:val="28"/>
          <w:szCs w:val="28"/>
          <w:lang w:val="el-GR"/>
        </w:rPr>
        <w:t>αρχικοποιείται στο 1 – υπάρχει ήδη η αρχικά κατάσταση ως ρίζα).</w:t>
      </w:r>
    </w:p>
    <w:p w14:paraId="09C1CDAA" w14:textId="3BBCE481" w:rsidR="001C50AE" w:rsidRPr="001C50AE" w:rsidRDefault="001C50AE" w:rsidP="001C50AE">
      <w:pPr>
        <w:pStyle w:val="ListParagraph"/>
        <w:numPr>
          <w:ilvl w:val="0"/>
          <w:numId w:val="2"/>
        </w:numPr>
        <w:spacing w:after="40" w:line="240" w:lineRule="auto"/>
        <w:rPr>
          <w:sz w:val="28"/>
          <w:szCs w:val="28"/>
          <w:lang w:val="el-GR"/>
        </w:rPr>
      </w:pPr>
      <w:r>
        <w:rPr>
          <w:sz w:val="28"/>
          <w:szCs w:val="28"/>
          <w:lang w:val="el-GR"/>
        </w:rPr>
        <w:t xml:space="preserve">Το </w:t>
      </w:r>
      <w:r>
        <w:rPr>
          <w:sz w:val="28"/>
          <w:szCs w:val="28"/>
        </w:rPr>
        <w:t>index</w:t>
      </w:r>
      <w:r w:rsidRPr="001C50AE">
        <w:rPr>
          <w:sz w:val="28"/>
          <w:szCs w:val="28"/>
          <w:lang w:val="el-GR"/>
        </w:rPr>
        <w:t xml:space="preserve"> </w:t>
      </w:r>
      <w:r>
        <w:rPr>
          <w:sz w:val="28"/>
          <w:szCs w:val="28"/>
          <w:lang w:val="el-GR"/>
        </w:rPr>
        <w:t>του αμαξιού που κινείται (</w:t>
      </w:r>
      <w:r w:rsidR="00574F67">
        <w:rPr>
          <w:sz w:val="28"/>
          <w:szCs w:val="28"/>
        </w:rPr>
        <w:t>carIndex</w:t>
      </w:r>
      <w:r w:rsidR="00574F67" w:rsidRPr="00574F67">
        <w:rPr>
          <w:sz w:val="28"/>
          <w:szCs w:val="28"/>
          <w:lang w:val="el-GR"/>
        </w:rPr>
        <w:t xml:space="preserve"> - </w:t>
      </w:r>
      <w:r>
        <w:rPr>
          <w:sz w:val="28"/>
          <w:szCs w:val="28"/>
          <w:lang w:val="el-GR"/>
        </w:rPr>
        <w:t>αρχικοποιείται στο 0).</w:t>
      </w:r>
    </w:p>
    <w:p w14:paraId="25FF77EB" w14:textId="1CF4609C" w:rsidR="001C50AE" w:rsidRDefault="001C50AE" w:rsidP="001C50AE">
      <w:pPr>
        <w:spacing w:after="40" w:line="240" w:lineRule="auto"/>
        <w:rPr>
          <w:sz w:val="28"/>
          <w:szCs w:val="28"/>
        </w:rPr>
      </w:pPr>
      <w:r>
        <w:rPr>
          <w:sz w:val="28"/>
          <w:szCs w:val="28"/>
          <w:lang w:val="el-GR"/>
        </w:rPr>
        <w:t xml:space="preserve">Στη συνέχεια, προστίθεται η αρχική κατάσταση στο μέτωπο αναζήτησης και ξεκινάει ο βασικός βρόγχος </w:t>
      </w:r>
      <w:r>
        <w:rPr>
          <w:sz w:val="28"/>
          <w:szCs w:val="28"/>
        </w:rPr>
        <w:t>while</w:t>
      </w:r>
      <w:r w:rsidRPr="001C50AE">
        <w:rPr>
          <w:sz w:val="28"/>
          <w:szCs w:val="28"/>
          <w:lang w:val="el-GR"/>
        </w:rPr>
        <w:t>.</w:t>
      </w:r>
    </w:p>
    <w:p w14:paraId="1DAC1272" w14:textId="77777777" w:rsidR="001C50AE" w:rsidRPr="001C50AE" w:rsidRDefault="001C50AE" w:rsidP="001C50AE">
      <w:pPr>
        <w:spacing w:after="40" w:line="240" w:lineRule="auto"/>
        <w:rPr>
          <w:sz w:val="28"/>
          <w:szCs w:val="28"/>
          <w:lang w:val="el-GR"/>
        </w:rPr>
      </w:pPr>
    </w:p>
    <w:p w14:paraId="3881C0AF" w14:textId="21653F4A" w:rsidR="001C50AE" w:rsidRDefault="001C50AE" w:rsidP="001C50AE">
      <w:pPr>
        <w:spacing w:after="40" w:line="240" w:lineRule="auto"/>
        <w:rPr>
          <w:sz w:val="28"/>
          <w:szCs w:val="28"/>
          <w:lang w:val="el-GR"/>
        </w:rPr>
      </w:pPr>
      <w:r>
        <w:rPr>
          <w:sz w:val="28"/>
          <w:szCs w:val="28"/>
          <w:lang w:val="el-GR"/>
        </w:rPr>
        <w:t xml:space="preserve">-Ο βρόγχος τρέχει όσο το μέτωπο αναζήτησης δεν είναι άδειο και δεν έχουμε ξεπεράσει το όριο των αρχικών αμαξιών, δηλαδή υπάρχουν ακόμα αμάξια μέσα στο </w:t>
      </w:r>
      <w:r>
        <w:rPr>
          <w:sz w:val="28"/>
          <w:szCs w:val="28"/>
        </w:rPr>
        <w:t>Maze</w:t>
      </w:r>
      <w:r w:rsidRPr="001C50AE">
        <w:rPr>
          <w:sz w:val="28"/>
          <w:szCs w:val="28"/>
          <w:lang w:val="el-GR"/>
        </w:rPr>
        <w:t>.</w:t>
      </w:r>
      <w:r>
        <w:rPr>
          <w:sz w:val="28"/>
          <w:szCs w:val="28"/>
          <w:lang w:val="el-GR"/>
        </w:rPr>
        <w:t xml:space="preserve"> Επομένως, όταν θα τελείωσει ελέγχεται αν υπάρχουν ακόμα αμάξια στο </w:t>
      </w:r>
      <w:r>
        <w:rPr>
          <w:sz w:val="28"/>
          <w:szCs w:val="28"/>
        </w:rPr>
        <w:t>Maze</w:t>
      </w:r>
      <w:r w:rsidRPr="001C50AE">
        <w:rPr>
          <w:sz w:val="28"/>
          <w:szCs w:val="28"/>
          <w:lang w:val="el-GR"/>
        </w:rPr>
        <w:t xml:space="preserve">. </w:t>
      </w:r>
      <w:r>
        <w:rPr>
          <w:sz w:val="28"/>
          <w:szCs w:val="28"/>
          <w:lang w:val="el-GR"/>
        </w:rPr>
        <w:t xml:space="preserve">Αν </w:t>
      </w:r>
      <w:r w:rsidR="00EE5E08">
        <w:rPr>
          <w:sz w:val="28"/>
          <w:szCs w:val="28"/>
          <w:lang w:val="el-GR"/>
        </w:rPr>
        <w:t>δεν υπάρχουν</w:t>
      </w:r>
      <w:r>
        <w:rPr>
          <w:sz w:val="28"/>
          <w:szCs w:val="28"/>
          <w:lang w:val="el-GR"/>
        </w:rPr>
        <w:t xml:space="preserve">, τότε το πρόβλημα λύθηκε και επιστρέφεται η τελική κατάσταση, αλλιώς σημαίνει ότι δεν λύνεται και επιστρέφεται </w:t>
      </w:r>
      <w:r>
        <w:rPr>
          <w:sz w:val="28"/>
          <w:szCs w:val="28"/>
        </w:rPr>
        <w:t>nullptr</w:t>
      </w:r>
      <w:r w:rsidRPr="001C50AE">
        <w:rPr>
          <w:sz w:val="28"/>
          <w:szCs w:val="28"/>
          <w:lang w:val="el-GR"/>
        </w:rPr>
        <w:t>.</w:t>
      </w:r>
    </w:p>
    <w:p w14:paraId="0FBAFF91" w14:textId="77777777" w:rsidR="00574F67" w:rsidRDefault="00574F67" w:rsidP="001C50AE">
      <w:pPr>
        <w:spacing w:after="40" w:line="240" w:lineRule="auto"/>
        <w:rPr>
          <w:sz w:val="28"/>
          <w:szCs w:val="28"/>
          <w:lang w:val="el-GR"/>
        </w:rPr>
      </w:pPr>
    </w:p>
    <w:p w14:paraId="3FA12CF0" w14:textId="5FCDD4ED" w:rsidR="00574F67" w:rsidRDefault="00574F67" w:rsidP="001C50AE">
      <w:pPr>
        <w:spacing w:after="40" w:line="240" w:lineRule="auto"/>
        <w:rPr>
          <w:sz w:val="28"/>
          <w:szCs w:val="28"/>
          <w:lang w:val="el-GR"/>
        </w:rPr>
      </w:pPr>
      <w:r>
        <w:rPr>
          <w:sz w:val="28"/>
          <w:szCs w:val="28"/>
          <w:lang w:val="el-GR"/>
        </w:rPr>
        <w:t xml:space="preserve">-Σε κάθε επανάληψη η μεταβλητή </w:t>
      </w:r>
      <w:r>
        <w:rPr>
          <w:sz w:val="28"/>
          <w:szCs w:val="28"/>
        </w:rPr>
        <w:t>s</w:t>
      </w:r>
      <w:r w:rsidRPr="00574F67">
        <w:rPr>
          <w:sz w:val="28"/>
          <w:szCs w:val="28"/>
          <w:lang w:val="el-GR"/>
        </w:rPr>
        <w:t xml:space="preserve">, </w:t>
      </w:r>
      <w:r>
        <w:rPr>
          <w:sz w:val="28"/>
          <w:szCs w:val="28"/>
          <w:lang w:val="el-GR"/>
        </w:rPr>
        <w:t>που αναπαριστά την τρέχουσα κατάσταση, παίρνει την τιμή του μπροστινού στοιχείου στο μέτωπο αναζήτησης, και στη συνέχεια αυτό αφαιρείται από το μέτωπο. Μετά, ελέγχεται αν αυτό το στοιχείο υπάρχει στο κλειστό σύνολο, δηλαδή αν έχει επισκεπτεί ήδη και αν ισχυέι τότε ξεκινάει πάλι ο βρόγχος.</w:t>
      </w:r>
    </w:p>
    <w:p w14:paraId="04D258CD" w14:textId="77777777" w:rsidR="00574F67" w:rsidRDefault="00574F67" w:rsidP="001C50AE">
      <w:pPr>
        <w:spacing w:after="40" w:line="240" w:lineRule="auto"/>
        <w:rPr>
          <w:sz w:val="28"/>
          <w:szCs w:val="28"/>
          <w:lang w:val="el-GR"/>
        </w:rPr>
      </w:pPr>
    </w:p>
    <w:p w14:paraId="28C729A4" w14:textId="4F8E5C5A" w:rsidR="00574F67" w:rsidRDefault="00574F67" w:rsidP="001C50AE">
      <w:pPr>
        <w:spacing w:after="40" w:line="240" w:lineRule="auto"/>
        <w:rPr>
          <w:sz w:val="28"/>
          <w:szCs w:val="28"/>
          <w:lang w:val="el-GR"/>
        </w:rPr>
      </w:pPr>
      <w:r>
        <w:rPr>
          <w:sz w:val="28"/>
          <w:szCs w:val="28"/>
          <w:lang w:val="el-GR"/>
        </w:rPr>
        <w:t xml:space="preserve">-Αν το στοιχείο δεν έχει επισκεπτεί ήδη, τότε ξεκινάει η διαδικασία της εξέτασης του κόμβου. Αρχικά, παρουσιάζεται οπτικά με τη βοήθεια της </w:t>
      </w:r>
      <w:r>
        <w:rPr>
          <w:sz w:val="28"/>
          <w:szCs w:val="28"/>
        </w:rPr>
        <w:t>graph</w:t>
      </w:r>
      <w:r w:rsidRPr="00574F67">
        <w:rPr>
          <w:sz w:val="28"/>
          <w:szCs w:val="28"/>
          <w:lang w:val="el-GR"/>
        </w:rPr>
        <w:t xml:space="preserve">() </w:t>
      </w:r>
      <w:r>
        <w:rPr>
          <w:sz w:val="28"/>
          <w:szCs w:val="28"/>
          <w:lang w:val="el-GR"/>
        </w:rPr>
        <w:t xml:space="preserve">και βοηθητικών μηνυμάτων. Έπειτα, ο δείκτης </w:t>
      </w:r>
      <w:r>
        <w:rPr>
          <w:sz w:val="28"/>
          <w:szCs w:val="28"/>
        </w:rPr>
        <w:t>examined</w:t>
      </w:r>
      <w:r w:rsidRPr="00574F67">
        <w:rPr>
          <w:sz w:val="28"/>
          <w:szCs w:val="28"/>
          <w:lang w:val="el-GR"/>
        </w:rPr>
        <w:t xml:space="preserve"> </w:t>
      </w:r>
      <w:r>
        <w:rPr>
          <w:sz w:val="28"/>
          <w:szCs w:val="28"/>
          <w:lang w:val="el-GR"/>
        </w:rPr>
        <w:t xml:space="preserve">αυξάνεται κατά ένα και το στοιχείο προστίθεται στο κλειστό σύνολο καθώς εξετάζεται. Στη συνέχεια το στοιχείο επεκτείνεται με τη βοήθεια της μεθόδου </w:t>
      </w:r>
      <w:r>
        <w:rPr>
          <w:sz w:val="28"/>
          <w:szCs w:val="28"/>
        </w:rPr>
        <w:t>expand</w:t>
      </w:r>
      <w:r w:rsidRPr="00574F67">
        <w:rPr>
          <w:sz w:val="28"/>
          <w:szCs w:val="28"/>
          <w:lang w:val="el-GR"/>
        </w:rPr>
        <w:t xml:space="preserve">() </w:t>
      </w:r>
      <w:r>
        <w:rPr>
          <w:sz w:val="28"/>
          <w:szCs w:val="28"/>
          <w:lang w:val="el-GR"/>
        </w:rPr>
        <w:t xml:space="preserve">της κλάσης </w:t>
      </w:r>
      <w:r>
        <w:rPr>
          <w:sz w:val="28"/>
          <w:szCs w:val="28"/>
        </w:rPr>
        <w:t>Maze</w:t>
      </w:r>
      <w:r w:rsidRPr="00574F67">
        <w:rPr>
          <w:sz w:val="28"/>
          <w:szCs w:val="28"/>
          <w:lang w:val="el-GR"/>
        </w:rPr>
        <w:t xml:space="preserve">, </w:t>
      </w:r>
      <w:r>
        <w:rPr>
          <w:sz w:val="28"/>
          <w:szCs w:val="28"/>
          <w:lang w:val="el-GR"/>
        </w:rPr>
        <w:t xml:space="preserve">όπου θα χρησιμοποιήσει τις μεθόδους </w:t>
      </w:r>
      <w:r>
        <w:rPr>
          <w:sz w:val="28"/>
          <w:szCs w:val="28"/>
        </w:rPr>
        <w:t>goUp</w:t>
      </w:r>
      <w:r w:rsidRPr="00574F67">
        <w:rPr>
          <w:sz w:val="28"/>
          <w:szCs w:val="28"/>
          <w:lang w:val="el-GR"/>
        </w:rPr>
        <w:t xml:space="preserve">(), </w:t>
      </w:r>
      <w:r>
        <w:rPr>
          <w:sz w:val="28"/>
          <w:szCs w:val="28"/>
        </w:rPr>
        <w:t>goDown</w:t>
      </w:r>
      <w:r w:rsidRPr="00574F67">
        <w:rPr>
          <w:sz w:val="28"/>
          <w:szCs w:val="28"/>
          <w:lang w:val="el-GR"/>
        </w:rPr>
        <w:t xml:space="preserve">(), </w:t>
      </w:r>
      <w:r>
        <w:rPr>
          <w:sz w:val="28"/>
          <w:szCs w:val="28"/>
        </w:rPr>
        <w:t>goRight</w:t>
      </w:r>
      <w:r w:rsidRPr="00574F67">
        <w:rPr>
          <w:sz w:val="28"/>
          <w:szCs w:val="28"/>
          <w:lang w:val="el-GR"/>
        </w:rPr>
        <w:t xml:space="preserve">(), </w:t>
      </w:r>
      <w:r>
        <w:rPr>
          <w:sz w:val="28"/>
          <w:szCs w:val="28"/>
        </w:rPr>
        <w:t>goLeft</w:t>
      </w:r>
      <w:r w:rsidRPr="00574F67">
        <w:rPr>
          <w:sz w:val="28"/>
          <w:szCs w:val="28"/>
          <w:lang w:val="el-GR"/>
        </w:rPr>
        <w:t xml:space="preserve">() </w:t>
      </w:r>
      <w:r>
        <w:rPr>
          <w:sz w:val="28"/>
          <w:szCs w:val="28"/>
          <w:lang w:val="el-GR"/>
        </w:rPr>
        <w:t>για να εξετάσει τις πιθανές κινήσεις. Σε αυτές τις μεθόδου</w:t>
      </w:r>
      <w:r w:rsidR="00DD54B1">
        <w:rPr>
          <w:sz w:val="28"/>
          <w:szCs w:val="28"/>
          <w:lang w:val="el-GR"/>
        </w:rPr>
        <w:t>ς</w:t>
      </w:r>
      <w:r>
        <w:rPr>
          <w:sz w:val="28"/>
          <w:szCs w:val="28"/>
          <w:lang w:val="el-GR"/>
        </w:rPr>
        <w:t xml:space="preserve"> παιρνάμε το </w:t>
      </w:r>
      <w:r>
        <w:rPr>
          <w:sz w:val="28"/>
          <w:szCs w:val="28"/>
        </w:rPr>
        <w:t>carIndex</w:t>
      </w:r>
      <w:r>
        <w:rPr>
          <w:sz w:val="28"/>
          <w:szCs w:val="28"/>
          <w:lang w:val="el-GR"/>
        </w:rPr>
        <w:t xml:space="preserve"> με το οποίο γίνονται οι κινήσεις. Τα παιδιά που προκύπτουν από την επέκταση του κόμβου </w:t>
      </w:r>
      <w:r>
        <w:rPr>
          <w:sz w:val="28"/>
          <w:szCs w:val="28"/>
        </w:rPr>
        <w:t>s</w:t>
      </w:r>
      <w:r w:rsidRPr="00574F67">
        <w:rPr>
          <w:sz w:val="28"/>
          <w:szCs w:val="28"/>
          <w:lang w:val="el-GR"/>
        </w:rPr>
        <w:t xml:space="preserve"> </w:t>
      </w:r>
      <w:r>
        <w:rPr>
          <w:sz w:val="28"/>
          <w:szCs w:val="28"/>
          <w:lang w:val="el-GR"/>
        </w:rPr>
        <w:t xml:space="preserve">αποθηκέυονται σε ένα διάνυσμα </w:t>
      </w:r>
      <w:r>
        <w:rPr>
          <w:sz w:val="28"/>
          <w:szCs w:val="28"/>
        </w:rPr>
        <w:t>children</w:t>
      </w:r>
      <w:r w:rsidRPr="00574F67">
        <w:rPr>
          <w:sz w:val="28"/>
          <w:szCs w:val="28"/>
          <w:lang w:val="el-GR"/>
        </w:rPr>
        <w:t>.</w:t>
      </w:r>
    </w:p>
    <w:p w14:paraId="6C93C69E" w14:textId="77777777" w:rsidR="00574F67" w:rsidRDefault="00574F67" w:rsidP="001C50AE">
      <w:pPr>
        <w:spacing w:after="40" w:line="240" w:lineRule="auto"/>
        <w:rPr>
          <w:sz w:val="28"/>
          <w:szCs w:val="28"/>
          <w:lang w:val="el-GR"/>
        </w:rPr>
      </w:pPr>
    </w:p>
    <w:p w14:paraId="7B7BDEB9" w14:textId="6A28C61C" w:rsidR="00574F67" w:rsidRDefault="00574F67" w:rsidP="001C50AE">
      <w:pPr>
        <w:spacing w:after="40" w:line="240" w:lineRule="auto"/>
        <w:rPr>
          <w:sz w:val="28"/>
          <w:szCs w:val="28"/>
          <w:lang w:val="el-GR"/>
        </w:rPr>
      </w:pPr>
      <w:r>
        <w:rPr>
          <w:sz w:val="28"/>
          <w:szCs w:val="28"/>
          <w:lang w:val="el-GR"/>
        </w:rPr>
        <w:t xml:space="preserve">-Έπειτα, τρέχει ένας βρόγχος </w:t>
      </w:r>
      <w:r>
        <w:rPr>
          <w:sz w:val="28"/>
          <w:szCs w:val="28"/>
        </w:rPr>
        <w:t>for</w:t>
      </w:r>
      <w:r w:rsidRPr="00574F67">
        <w:rPr>
          <w:sz w:val="28"/>
          <w:szCs w:val="28"/>
          <w:lang w:val="el-GR"/>
        </w:rPr>
        <w:t xml:space="preserve"> </w:t>
      </w:r>
      <w:r>
        <w:rPr>
          <w:sz w:val="28"/>
          <w:szCs w:val="28"/>
          <w:lang w:val="el-GR"/>
        </w:rPr>
        <w:t>για κάθε παιδί</w:t>
      </w:r>
      <w:r w:rsidR="00C12840">
        <w:rPr>
          <w:sz w:val="28"/>
          <w:szCs w:val="28"/>
          <w:lang w:val="el-GR"/>
        </w:rPr>
        <w:t xml:space="preserve"> (</w:t>
      </w:r>
      <w:r w:rsidR="00C12840">
        <w:rPr>
          <w:sz w:val="28"/>
          <w:szCs w:val="28"/>
        </w:rPr>
        <w:t>children</w:t>
      </w:r>
      <w:r w:rsidR="00C12840" w:rsidRPr="00184143">
        <w:rPr>
          <w:sz w:val="28"/>
          <w:szCs w:val="28"/>
          <w:lang w:val="el-GR"/>
        </w:rPr>
        <w:t>)</w:t>
      </w:r>
      <w:r>
        <w:rPr>
          <w:sz w:val="28"/>
          <w:szCs w:val="28"/>
          <w:lang w:val="el-GR"/>
        </w:rPr>
        <w:t xml:space="preserve">. Μέσα στον βρόγχο, αρχικά, αυξάνεται η μεταβλητή </w:t>
      </w:r>
      <w:r>
        <w:rPr>
          <w:sz w:val="28"/>
          <w:szCs w:val="28"/>
        </w:rPr>
        <w:t>totalNodes</w:t>
      </w:r>
      <w:r>
        <w:rPr>
          <w:sz w:val="28"/>
          <w:szCs w:val="28"/>
          <w:lang w:val="el-GR"/>
        </w:rPr>
        <w:t xml:space="preserve"> κατά ένα, και εξετάζεται αν</w:t>
      </w:r>
      <w:r w:rsidR="00184143">
        <w:rPr>
          <w:sz w:val="28"/>
          <w:szCs w:val="28"/>
          <w:lang w:val="el-GR"/>
        </w:rPr>
        <w:t xml:space="preserve"> σ</w:t>
      </w:r>
      <w:ins w:id="0" w:author="Χαράλαμπος Δεληγιαννάκης" w:date="2024-04-04T11:25:00Z">
        <w:r>
          <w:rPr>
            <w:sz w:val="28"/>
            <w:szCs w:val="28"/>
            <w:lang w:val="el-GR"/>
          </w:rPr>
          <w:t>το</w:t>
        </w:r>
      </w:ins>
      <w:r w:rsidR="00184143">
        <w:rPr>
          <w:sz w:val="28"/>
          <w:szCs w:val="28"/>
          <w:lang w:val="el-GR"/>
        </w:rPr>
        <w:t xml:space="preserve"> παιδί το </w:t>
      </w:r>
      <w:ins w:id="1" w:author="Χαράλαμπος Δεληγιαννάκης" w:date="2024-04-04T11:25:00Z">
        <w:r>
          <w:rPr>
            <w:sz w:val="28"/>
            <w:szCs w:val="28"/>
            <w:lang w:val="el-GR"/>
          </w:rPr>
          <w:t xml:space="preserve">αμάξι με </w:t>
        </w:r>
        <w:r>
          <w:rPr>
            <w:sz w:val="28"/>
            <w:szCs w:val="28"/>
          </w:rPr>
          <w:t>index</w:t>
        </w:r>
      </w:ins>
      <w:r w:rsidR="00184143">
        <w:rPr>
          <w:sz w:val="28"/>
          <w:szCs w:val="28"/>
          <w:lang w:val="el-GR"/>
        </w:rPr>
        <w:t xml:space="preserve"> </w:t>
      </w:r>
      <w:ins w:id="2" w:author="Χαράλαμπος Δεληγιαννάκης" w:date="2024-04-04T11:25:00Z">
        <w:r>
          <w:rPr>
            <w:sz w:val="28"/>
            <w:szCs w:val="28"/>
            <w:lang w:val="el-GR"/>
          </w:rPr>
          <w:t xml:space="preserve">το </w:t>
        </w:r>
        <w:r>
          <w:rPr>
            <w:sz w:val="28"/>
            <w:szCs w:val="28"/>
          </w:rPr>
          <w:t>carIndex</w:t>
        </w:r>
      </w:ins>
      <w:r w:rsidR="00184143">
        <w:rPr>
          <w:sz w:val="28"/>
          <w:szCs w:val="28"/>
          <w:lang w:val="el-GR"/>
        </w:rPr>
        <w:t xml:space="preserve"> </w:t>
      </w:r>
      <w:ins w:id="3" w:author="Χαράλαμπος Δεληγιαννάκης" w:date="2024-04-04T11:25:00Z">
        <w:r>
          <w:rPr>
            <w:sz w:val="28"/>
            <w:szCs w:val="28"/>
            <w:lang w:val="el-GR"/>
          </w:rPr>
          <w:t>έχει βγει από το πάρκινγκ</w:t>
        </w:r>
      </w:ins>
      <w:del w:id="4" w:author="Χαράλαμπος Δεληγιαννάκης" w:date="2024-04-04T11:24:00Z">
        <w:r w:rsidDel="00574F67">
          <w:rPr>
            <w:sz w:val="28"/>
            <w:szCs w:val="28"/>
            <w:lang w:val="el-GR"/>
          </w:rPr>
          <w:delText xml:space="preserve"> </w:delText>
        </w:r>
        <w:r w:rsidRPr="00574F67" w:rsidDel="00574F67">
          <w:rPr>
            <w:sz w:val="28"/>
            <w:szCs w:val="28"/>
            <w:u w:val="single"/>
            <w:lang w:val="el-GR"/>
            <w:rPrChange w:id="5" w:author="Χαράλαμπος Δεληγιαννάκης" w:date="2024-04-04T11:24:00Z">
              <w:rPr>
                <w:sz w:val="28"/>
                <w:szCs w:val="28"/>
                <w:lang w:val="el-GR"/>
              </w:rPr>
            </w:rPrChange>
          </w:rPr>
          <w:delText>στπ</w:delText>
        </w:r>
      </w:del>
      <w:r>
        <w:rPr>
          <w:sz w:val="28"/>
          <w:szCs w:val="28"/>
          <w:lang w:val="el-GR"/>
        </w:rPr>
        <w:t>. Συγκεκριμένα, ελέγχεται αν κάποια από τις συνετατεγμένες του είναι -1 ή</w:t>
      </w:r>
      <w:r w:rsidR="00534DCA">
        <w:rPr>
          <w:sz w:val="28"/>
          <w:szCs w:val="28"/>
          <w:lang w:val="el-GR"/>
        </w:rPr>
        <w:t xml:space="preserve"> έχει</w:t>
      </w:r>
      <w:r>
        <w:rPr>
          <w:sz w:val="28"/>
          <w:szCs w:val="28"/>
          <w:lang w:val="el-GR"/>
        </w:rPr>
        <w:t xml:space="preserve"> ξεπέρασει το όριο του </w:t>
      </w:r>
      <w:r>
        <w:rPr>
          <w:sz w:val="28"/>
          <w:szCs w:val="28"/>
        </w:rPr>
        <w:t>Maze</w:t>
      </w:r>
      <w:r w:rsidRPr="00574F67">
        <w:rPr>
          <w:sz w:val="28"/>
          <w:szCs w:val="28"/>
          <w:lang w:val="el-GR"/>
        </w:rPr>
        <w:t>.</w:t>
      </w:r>
    </w:p>
    <w:p w14:paraId="0DE583F6" w14:textId="303E41AC" w:rsidR="00574F67" w:rsidRDefault="00574F67" w:rsidP="00574F67">
      <w:pPr>
        <w:pStyle w:val="ListParagraph"/>
        <w:numPr>
          <w:ilvl w:val="0"/>
          <w:numId w:val="3"/>
        </w:numPr>
        <w:spacing w:after="40" w:line="240" w:lineRule="auto"/>
        <w:rPr>
          <w:sz w:val="28"/>
          <w:szCs w:val="28"/>
          <w:lang w:val="el-GR"/>
        </w:rPr>
      </w:pPr>
      <w:r>
        <w:rPr>
          <w:sz w:val="28"/>
          <w:szCs w:val="28"/>
          <w:lang w:val="el-GR"/>
        </w:rPr>
        <w:lastRenderedPageBreak/>
        <w:t xml:space="preserve">Αν ισχύει, σημαίνει ότι το αμάξι </w:t>
      </w:r>
      <w:ins w:id="6" w:author="Χαράλαμπος Δεληγιαννάκης" w:date="2024-04-04T11:25:00Z">
        <w:r>
          <w:rPr>
            <w:sz w:val="28"/>
            <w:szCs w:val="28"/>
            <w:lang w:val="el-GR"/>
          </w:rPr>
          <w:t xml:space="preserve">βγήκε </w:t>
        </w:r>
      </w:ins>
      <w:r w:rsidR="00193BE5">
        <w:rPr>
          <w:sz w:val="28"/>
          <w:szCs w:val="28"/>
          <w:lang w:val="el-GR"/>
        </w:rPr>
        <w:t xml:space="preserve">από το πάργκινγκ. Έτσι, αρχικά, θέτονται και οι δύο συντεταγμένες του με -1 για να τηρηθούν οι παραδοχές και αυξάνεται το </w:t>
      </w:r>
      <w:r w:rsidR="00193BE5">
        <w:rPr>
          <w:sz w:val="28"/>
          <w:szCs w:val="28"/>
        </w:rPr>
        <w:t>carIndex</w:t>
      </w:r>
      <w:r w:rsidR="00193BE5" w:rsidRPr="00193BE5">
        <w:rPr>
          <w:sz w:val="28"/>
          <w:szCs w:val="28"/>
          <w:lang w:val="el-GR"/>
        </w:rPr>
        <w:t xml:space="preserve"> </w:t>
      </w:r>
      <w:r w:rsidR="00193BE5">
        <w:rPr>
          <w:sz w:val="28"/>
          <w:szCs w:val="28"/>
          <w:lang w:val="el-GR"/>
        </w:rPr>
        <w:t xml:space="preserve">κατά ένα, ώστε στην επόμενη επανάληψη να εξεταστεί το επόμενο αμάξι. Τέλος, ελέγχεται αν το </w:t>
      </w:r>
      <w:r w:rsidR="00193BE5">
        <w:rPr>
          <w:sz w:val="28"/>
          <w:szCs w:val="28"/>
        </w:rPr>
        <w:t>carIndex</w:t>
      </w:r>
      <w:r w:rsidR="00193BE5" w:rsidRPr="00193BE5">
        <w:rPr>
          <w:sz w:val="28"/>
          <w:szCs w:val="28"/>
          <w:lang w:val="el-GR"/>
        </w:rPr>
        <w:t xml:space="preserve"> </w:t>
      </w:r>
      <w:r w:rsidR="00193BE5">
        <w:rPr>
          <w:sz w:val="28"/>
          <w:szCs w:val="28"/>
          <w:lang w:val="el-GR"/>
        </w:rPr>
        <w:t xml:space="preserve">έχει βγει εκτός ορίων. Αν ισχύει, σημαίνει ότι όλα τα αμάξια έχουν βγει εκτός πάρκιγνκ, επομένως έχουμε τελική κατάσταση, της οποίας την τιμή παίρνει η μεταβλητή </w:t>
      </w:r>
      <w:r w:rsidR="00193BE5">
        <w:rPr>
          <w:sz w:val="28"/>
          <w:szCs w:val="28"/>
        </w:rPr>
        <w:t>s</w:t>
      </w:r>
      <w:r w:rsidR="00193BE5" w:rsidRPr="00193BE5">
        <w:rPr>
          <w:sz w:val="28"/>
          <w:szCs w:val="28"/>
          <w:lang w:val="el-GR"/>
        </w:rPr>
        <w:t xml:space="preserve">. </w:t>
      </w:r>
      <w:r w:rsidR="00193BE5">
        <w:rPr>
          <w:sz w:val="28"/>
          <w:szCs w:val="28"/>
          <w:lang w:val="el-GR"/>
        </w:rPr>
        <w:t xml:space="preserve">Ο βρόγχος ξεκινάει με την εντολή </w:t>
      </w:r>
      <w:r w:rsidR="00193BE5">
        <w:rPr>
          <w:sz w:val="28"/>
          <w:szCs w:val="28"/>
        </w:rPr>
        <w:t>continue</w:t>
      </w:r>
      <w:r w:rsidR="00193BE5" w:rsidRPr="00193BE5">
        <w:rPr>
          <w:sz w:val="28"/>
          <w:szCs w:val="28"/>
          <w:lang w:val="el-GR"/>
        </w:rPr>
        <w:t xml:space="preserve"> </w:t>
      </w:r>
      <w:r w:rsidR="00193BE5">
        <w:rPr>
          <w:sz w:val="28"/>
          <w:szCs w:val="28"/>
          <w:lang w:val="el-GR"/>
        </w:rPr>
        <w:t xml:space="preserve">και προφανώς θα σταματήσει καθώς έχουν βγει όλα τα αμάξια. Έτσι, επιστρέφεται η μεταβλητή </w:t>
      </w:r>
      <w:r w:rsidR="00193BE5">
        <w:rPr>
          <w:sz w:val="28"/>
          <w:szCs w:val="28"/>
        </w:rPr>
        <w:t>s</w:t>
      </w:r>
      <w:r w:rsidR="00193BE5" w:rsidRPr="00193BE5">
        <w:rPr>
          <w:sz w:val="28"/>
          <w:szCs w:val="28"/>
          <w:lang w:val="el-GR"/>
        </w:rPr>
        <w:t xml:space="preserve"> </w:t>
      </w:r>
      <w:r w:rsidR="00193BE5">
        <w:rPr>
          <w:sz w:val="28"/>
          <w:szCs w:val="28"/>
          <w:lang w:val="el-GR"/>
        </w:rPr>
        <w:t>που αυτή τη στιγμή περιέχει την τελική κατάσταση.</w:t>
      </w:r>
      <w:del w:id="7" w:author="Χαράλαμπος Δεληγιαννάκης" w:date="2024-04-04T11:25:00Z">
        <w:r w:rsidDel="00574F67">
          <w:rPr>
            <w:sz w:val="28"/>
            <w:szCs w:val="28"/>
            <w:lang w:val="el-GR"/>
          </w:rPr>
          <w:delText>με το συγκ</w:delText>
        </w:r>
      </w:del>
    </w:p>
    <w:p w14:paraId="0B168769" w14:textId="48840E9E" w:rsidR="00193BE5" w:rsidRPr="00193BE5" w:rsidRDefault="00193BE5" w:rsidP="00193BE5">
      <w:pPr>
        <w:pStyle w:val="ListParagraph"/>
        <w:numPr>
          <w:ilvl w:val="0"/>
          <w:numId w:val="3"/>
        </w:numPr>
        <w:spacing w:after="40" w:line="240" w:lineRule="auto"/>
        <w:rPr>
          <w:sz w:val="28"/>
          <w:szCs w:val="28"/>
          <w:lang w:val="el-GR"/>
        </w:rPr>
      </w:pPr>
      <w:r>
        <w:rPr>
          <w:sz w:val="28"/>
          <w:szCs w:val="28"/>
          <w:lang w:val="el-GR"/>
        </w:rPr>
        <w:t>Αν δεν ισχύει, τότε κάθε παιδί προστίθεται στο μέτωπο αναζήτησης (ουρά) και ξαναξεκινάει ο βρόγχος.</w:t>
      </w:r>
    </w:p>
    <w:p w14:paraId="6A7053F1" w14:textId="77777777" w:rsidR="001C50AE" w:rsidRPr="00574F67" w:rsidRDefault="001C50AE" w:rsidP="001C50AE">
      <w:pPr>
        <w:spacing w:after="40" w:line="240" w:lineRule="auto"/>
        <w:rPr>
          <w:sz w:val="28"/>
          <w:szCs w:val="28"/>
          <w:lang w:val="el-GR"/>
        </w:rPr>
      </w:pPr>
    </w:p>
    <w:p w14:paraId="31D31CC7" w14:textId="77777777" w:rsidR="001C50AE" w:rsidRDefault="001C50AE" w:rsidP="001C50AE">
      <w:pPr>
        <w:spacing w:after="40" w:line="240" w:lineRule="auto"/>
        <w:rPr>
          <w:sz w:val="28"/>
          <w:szCs w:val="28"/>
          <w:lang w:val="el-GR"/>
        </w:rPr>
      </w:pPr>
    </w:p>
    <w:p w14:paraId="3316134B" w14:textId="67AFECF1" w:rsidR="00EE5CCF" w:rsidRPr="00534132" w:rsidRDefault="00EE5CCF" w:rsidP="00EE5CCF">
      <w:pPr>
        <w:spacing w:after="40" w:line="240" w:lineRule="auto"/>
        <w:rPr>
          <w:b/>
          <w:bCs/>
          <w:sz w:val="28"/>
          <w:szCs w:val="28"/>
        </w:rPr>
      </w:pPr>
      <w:r>
        <w:rPr>
          <w:b/>
          <w:bCs/>
          <w:sz w:val="28"/>
          <w:szCs w:val="28"/>
          <w:lang w:val="el-GR"/>
        </w:rPr>
        <w:t>ΠΑΡΑΔΕΙΓΜΑΤΑ – ΣΤΑΤΙΣΤΙΚΑ</w:t>
      </w:r>
    </w:p>
    <w:p w14:paraId="5F6F5D44" w14:textId="77777777" w:rsidR="004D71C1" w:rsidRDefault="00EE5CCF" w:rsidP="004D71C1">
      <w:pPr>
        <w:spacing w:after="40" w:line="240" w:lineRule="auto"/>
        <w:rPr>
          <w:sz w:val="28"/>
          <w:szCs w:val="28"/>
        </w:rPr>
      </w:pPr>
      <w:r>
        <w:rPr>
          <w:sz w:val="28"/>
          <w:szCs w:val="28"/>
          <w:lang w:val="el-GR"/>
        </w:rPr>
        <w:t>-</w:t>
      </w:r>
      <w:r w:rsidR="000B589D">
        <w:rPr>
          <w:sz w:val="28"/>
          <w:szCs w:val="28"/>
          <w:lang w:val="el-GR"/>
        </w:rPr>
        <w:t>Δημιουργήθηκαν 3</w:t>
      </w:r>
      <w:r w:rsidR="004D71C1">
        <w:rPr>
          <w:sz w:val="28"/>
          <w:szCs w:val="28"/>
          <w:lang w:val="el-GR"/>
        </w:rPr>
        <w:t xml:space="preserve"> προβλήματα και εκτελέσθηκε </w:t>
      </w:r>
      <w:r w:rsidR="004D71C1">
        <w:rPr>
          <w:sz w:val="28"/>
          <w:szCs w:val="28"/>
        </w:rPr>
        <w:t>BFS</w:t>
      </w:r>
      <w:r w:rsidR="004D71C1" w:rsidRPr="004D71C1">
        <w:rPr>
          <w:sz w:val="28"/>
          <w:szCs w:val="28"/>
          <w:lang w:val="el-GR"/>
        </w:rPr>
        <w:t xml:space="preserve"> </w:t>
      </w:r>
      <w:r w:rsidR="004D71C1">
        <w:rPr>
          <w:sz w:val="28"/>
          <w:szCs w:val="28"/>
          <w:lang w:val="el-GR"/>
        </w:rPr>
        <w:t>για το καθένα. Το κάθε πρόβλημα έχει μεγαλύτερη πολυπλοκότητα από το προηγούμενο (μεγαλύτερες διαστάζεις λαβυρίνθου, περισσότεροι βράχοι, περισσότερα αμάξια).</w:t>
      </w:r>
    </w:p>
    <w:p w14:paraId="7421CA50" w14:textId="77777777" w:rsidR="0015382A" w:rsidRDefault="0015382A" w:rsidP="004D71C1">
      <w:pPr>
        <w:spacing w:after="40" w:line="240" w:lineRule="auto"/>
        <w:rPr>
          <w:sz w:val="28"/>
          <w:szCs w:val="28"/>
        </w:rPr>
      </w:pPr>
    </w:p>
    <w:p w14:paraId="159D2A46" w14:textId="77777777" w:rsidR="0015382A" w:rsidRDefault="0015382A" w:rsidP="004D71C1">
      <w:pPr>
        <w:spacing w:after="40" w:line="240" w:lineRule="auto"/>
        <w:rPr>
          <w:sz w:val="28"/>
          <w:szCs w:val="28"/>
        </w:rPr>
      </w:pPr>
    </w:p>
    <w:p w14:paraId="08165D08" w14:textId="10387CF6" w:rsidR="0015382A" w:rsidRPr="00534132" w:rsidRDefault="0015382A" w:rsidP="004D71C1">
      <w:pPr>
        <w:spacing w:after="40" w:line="240" w:lineRule="auto"/>
        <w:rPr>
          <w:sz w:val="28"/>
          <w:szCs w:val="28"/>
          <w:u w:val="single"/>
          <w:lang w:val="el-GR"/>
        </w:rPr>
      </w:pPr>
      <w:r w:rsidRPr="00534132">
        <w:rPr>
          <w:sz w:val="28"/>
          <w:szCs w:val="28"/>
          <w:u w:val="single"/>
          <w:lang w:val="el-GR"/>
        </w:rPr>
        <w:t>1</w:t>
      </w:r>
      <w:r w:rsidRPr="00534132">
        <w:rPr>
          <w:sz w:val="28"/>
          <w:szCs w:val="28"/>
          <w:u w:val="single"/>
          <w:vertAlign w:val="superscript"/>
          <w:lang w:val="el-GR"/>
        </w:rPr>
        <w:t>ο</w:t>
      </w:r>
      <w:r w:rsidRPr="00534132">
        <w:rPr>
          <w:sz w:val="28"/>
          <w:szCs w:val="28"/>
          <w:u w:val="single"/>
          <w:lang w:val="el-GR"/>
        </w:rPr>
        <w:t xml:space="preserve"> ΠΡΟΒΛΗΜΑ - ΛΥΣΗ</w:t>
      </w:r>
    </w:p>
    <w:p w14:paraId="3DF0E5C4" w14:textId="547CA905" w:rsidR="002F328E" w:rsidRDefault="0015382A" w:rsidP="004D71C1">
      <w:pPr>
        <w:spacing w:after="40" w:line="240" w:lineRule="auto"/>
        <w:rPr>
          <w:sz w:val="28"/>
          <w:szCs w:val="28"/>
          <w:lang w:val="el-GR"/>
        </w:rPr>
      </w:pPr>
      <w:r>
        <w:rPr>
          <w:noProof/>
          <w:sz w:val="28"/>
          <w:szCs w:val="28"/>
        </w:rPr>
        <w:drawing>
          <wp:inline distT="0" distB="0" distL="0" distR="0" wp14:anchorId="44E25FBF" wp14:editId="740B0466">
            <wp:extent cx="3821430" cy="2301240"/>
            <wp:effectExtent l="0" t="0" r="7620" b="3810"/>
            <wp:docPr id="1460064743"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4743" name="Picture 1" descr="A diagram of a mathematical equ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1430" cy="2301240"/>
                    </a:xfrm>
                    <a:prstGeom prst="rect">
                      <a:avLst/>
                    </a:prstGeom>
                  </pic:spPr>
                </pic:pic>
              </a:graphicData>
            </a:graphic>
          </wp:inline>
        </w:drawing>
      </w:r>
    </w:p>
    <w:p w14:paraId="7F307CD2" w14:textId="78E95759" w:rsidR="0015382A" w:rsidRDefault="0015382A" w:rsidP="004D71C1">
      <w:pPr>
        <w:spacing w:after="40" w:line="240" w:lineRule="auto"/>
        <w:rPr>
          <w:sz w:val="28"/>
          <w:szCs w:val="28"/>
          <w:lang w:val="el-GR"/>
        </w:rPr>
      </w:pPr>
      <w:r w:rsidRPr="0015382A">
        <w:rPr>
          <w:sz w:val="28"/>
          <w:szCs w:val="28"/>
        </w:rPr>
        <w:t>Depth of BFS tree: 4, Examined Nodes: 3, Total Nodes Discovered: 6</w:t>
      </w:r>
    </w:p>
    <w:p w14:paraId="1DDBB8B3" w14:textId="77777777" w:rsidR="0015382A" w:rsidRDefault="0015382A" w:rsidP="004D71C1">
      <w:pPr>
        <w:spacing w:after="40" w:line="240" w:lineRule="auto"/>
        <w:rPr>
          <w:sz w:val="28"/>
          <w:szCs w:val="28"/>
          <w:lang w:val="el-GR"/>
        </w:rPr>
      </w:pPr>
    </w:p>
    <w:p w14:paraId="41D7E919" w14:textId="77777777" w:rsidR="0015382A" w:rsidRDefault="0015382A" w:rsidP="004D71C1">
      <w:pPr>
        <w:spacing w:after="40" w:line="240" w:lineRule="auto"/>
        <w:rPr>
          <w:sz w:val="28"/>
          <w:szCs w:val="28"/>
          <w:lang w:val="el-GR"/>
        </w:rPr>
      </w:pPr>
    </w:p>
    <w:p w14:paraId="1689F812" w14:textId="77777777" w:rsidR="0015382A" w:rsidRDefault="0015382A" w:rsidP="004D71C1">
      <w:pPr>
        <w:spacing w:after="40" w:line="240" w:lineRule="auto"/>
        <w:rPr>
          <w:sz w:val="28"/>
          <w:szCs w:val="28"/>
          <w:lang w:val="el-GR"/>
        </w:rPr>
      </w:pPr>
    </w:p>
    <w:p w14:paraId="2E47534D" w14:textId="730BF193" w:rsidR="0015382A" w:rsidRPr="00534132" w:rsidRDefault="0015382A" w:rsidP="004D71C1">
      <w:pPr>
        <w:spacing w:after="40" w:line="240" w:lineRule="auto"/>
        <w:rPr>
          <w:sz w:val="28"/>
          <w:szCs w:val="28"/>
          <w:u w:val="single"/>
          <w:lang w:val="el-GR"/>
        </w:rPr>
      </w:pPr>
      <w:r w:rsidRPr="00534132">
        <w:rPr>
          <w:sz w:val="28"/>
          <w:szCs w:val="28"/>
          <w:u w:val="single"/>
          <w:lang w:val="el-GR"/>
        </w:rPr>
        <w:t>2</w:t>
      </w:r>
      <w:r w:rsidRPr="00534132">
        <w:rPr>
          <w:sz w:val="28"/>
          <w:szCs w:val="28"/>
          <w:u w:val="single"/>
          <w:vertAlign w:val="superscript"/>
          <w:lang w:val="el-GR"/>
        </w:rPr>
        <w:t>ο</w:t>
      </w:r>
      <w:r w:rsidRPr="00534132">
        <w:rPr>
          <w:sz w:val="28"/>
          <w:szCs w:val="28"/>
          <w:u w:val="single"/>
          <w:lang w:val="el-GR"/>
        </w:rPr>
        <w:t xml:space="preserve"> ΠΡΟΒΛΗΜΑ - ΛΥΣΗ</w:t>
      </w:r>
    </w:p>
    <w:p w14:paraId="65FC4CCE" w14:textId="77777777" w:rsidR="0015382A" w:rsidRDefault="0015382A" w:rsidP="004D71C1">
      <w:pPr>
        <w:spacing w:after="40" w:line="240" w:lineRule="auto"/>
        <w:rPr>
          <w:sz w:val="28"/>
          <w:szCs w:val="28"/>
          <w:lang w:val="el-GR"/>
        </w:rPr>
      </w:pPr>
      <w:r>
        <w:rPr>
          <w:noProof/>
          <w:sz w:val="28"/>
          <w:szCs w:val="28"/>
        </w:rPr>
        <w:drawing>
          <wp:inline distT="0" distB="0" distL="0" distR="0" wp14:anchorId="2F952451" wp14:editId="0559766E">
            <wp:extent cx="5943600" cy="3603625"/>
            <wp:effectExtent l="0" t="0" r="0" b="0"/>
            <wp:docPr id="933847605" name="Picture 2" descr="A diagram of arrow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47605" name="Picture 2" descr="A diagram of arrows and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14:paraId="4CF42452" w14:textId="7EC77BD2" w:rsidR="0015382A" w:rsidRDefault="0015382A" w:rsidP="004D71C1">
      <w:pPr>
        <w:spacing w:after="40" w:line="240" w:lineRule="auto"/>
        <w:rPr>
          <w:sz w:val="28"/>
          <w:szCs w:val="28"/>
          <w:lang w:val="el-GR"/>
        </w:rPr>
      </w:pPr>
      <w:r w:rsidRPr="0015382A">
        <w:rPr>
          <w:sz w:val="28"/>
          <w:szCs w:val="28"/>
        </w:rPr>
        <w:t>Depth of BFS tree: 9, Examined Nodes: 8, Total Nodes Discovered: 14</w:t>
      </w:r>
    </w:p>
    <w:p w14:paraId="77FC2A3D" w14:textId="77777777" w:rsidR="0015382A" w:rsidRDefault="0015382A" w:rsidP="004D71C1">
      <w:pPr>
        <w:spacing w:after="40" w:line="240" w:lineRule="auto"/>
        <w:rPr>
          <w:sz w:val="28"/>
          <w:szCs w:val="28"/>
          <w:lang w:val="el-GR"/>
        </w:rPr>
      </w:pPr>
    </w:p>
    <w:p w14:paraId="0044BEAC" w14:textId="77777777" w:rsidR="0015382A" w:rsidRDefault="0015382A" w:rsidP="004D71C1">
      <w:pPr>
        <w:spacing w:after="40" w:line="240" w:lineRule="auto"/>
        <w:rPr>
          <w:sz w:val="28"/>
          <w:szCs w:val="28"/>
          <w:lang w:val="el-GR"/>
        </w:rPr>
      </w:pPr>
    </w:p>
    <w:p w14:paraId="0C1E0A69" w14:textId="0415492F" w:rsidR="0015382A" w:rsidRPr="00534132" w:rsidRDefault="0015382A" w:rsidP="004D71C1">
      <w:pPr>
        <w:spacing w:after="40" w:line="240" w:lineRule="auto"/>
        <w:rPr>
          <w:sz w:val="28"/>
          <w:szCs w:val="28"/>
          <w:u w:val="single"/>
          <w:lang w:val="el-GR"/>
        </w:rPr>
      </w:pPr>
      <w:r w:rsidRPr="00534132">
        <w:rPr>
          <w:sz w:val="28"/>
          <w:szCs w:val="28"/>
          <w:u w:val="single"/>
          <w:lang w:val="el-GR"/>
        </w:rPr>
        <w:t>3</w:t>
      </w:r>
      <w:r w:rsidRPr="00534132">
        <w:rPr>
          <w:sz w:val="28"/>
          <w:szCs w:val="28"/>
          <w:u w:val="single"/>
          <w:vertAlign w:val="superscript"/>
          <w:lang w:val="el-GR"/>
        </w:rPr>
        <w:t>ο</w:t>
      </w:r>
      <w:r w:rsidRPr="00534132">
        <w:rPr>
          <w:sz w:val="28"/>
          <w:szCs w:val="28"/>
          <w:u w:val="single"/>
          <w:lang w:val="el-GR"/>
        </w:rPr>
        <w:t xml:space="preserve"> ΠΡΟΒΛΗΜΑ - ΛΥΣΗ</w:t>
      </w:r>
    </w:p>
    <w:p w14:paraId="5600DBF1" w14:textId="00A8C78E" w:rsidR="002F328E" w:rsidRDefault="0015382A" w:rsidP="004D71C1">
      <w:pPr>
        <w:spacing w:after="40" w:line="240" w:lineRule="auto"/>
        <w:rPr>
          <w:sz w:val="28"/>
          <w:szCs w:val="28"/>
          <w:lang w:val="el-GR"/>
        </w:rPr>
      </w:pPr>
      <w:r>
        <w:rPr>
          <w:noProof/>
          <w:sz w:val="28"/>
          <w:szCs w:val="28"/>
        </w:rPr>
        <w:drawing>
          <wp:inline distT="0" distB="0" distL="0" distR="0" wp14:anchorId="56247B89" wp14:editId="36E55DA6">
            <wp:extent cx="5943600" cy="2540000"/>
            <wp:effectExtent l="0" t="0" r="0" b="0"/>
            <wp:docPr id="757992844"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92844" name="Picture 3"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0599" cy="2542991"/>
                    </a:xfrm>
                    <a:prstGeom prst="rect">
                      <a:avLst/>
                    </a:prstGeom>
                  </pic:spPr>
                </pic:pic>
              </a:graphicData>
            </a:graphic>
          </wp:inline>
        </w:drawing>
      </w:r>
    </w:p>
    <w:p w14:paraId="00B0433F" w14:textId="358D3FE3" w:rsidR="0015382A" w:rsidRPr="0015382A" w:rsidRDefault="0015382A" w:rsidP="004D71C1">
      <w:pPr>
        <w:spacing w:after="40" w:line="240" w:lineRule="auto"/>
        <w:rPr>
          <w:sz w:val="28"/>
          <w:szCs w:val="28"/>
        </w:rPr>
      </w:pPr>
      <w:r w:rsidRPr="0015382A">
        <w:rPr>
          <w:sz w:val="28"/>
          <w:szCs w:val="28"/>
        </w:rPr>
        <w:t>Depth of BFS tree: 21, Examined Nodes: 20, Total Nodes Discovered: 35</w:t>
      </w:r>
    </w:p>
    <w:p w14:paraId="10EC0F46" w14:textId="77777777" w:rsidR="004D71C1" w:rsidRPr="0015382A" w:rsidRDefault="004D71C1" w:rsidP="004D71C1">
      <w:pPr>
        <w:spacing w:after="40" w:line="240" w:lineRule="auto"/>
        <w:rPr>
          <w:sz w:val="28"/>
          <w:szCs w:val="28"/>
        </w:rPr>
      </w:pPr>
    </w:p>
    <w:p w14:paraId="0BE6AE19" w14:textId="4B41E58B" w:rsidR="00EE5CCF" w:rsidRPr="004D71C1" w:rsidRDefault="004D71C1" w:rsidP="004D71C1">
      <w:pPr>
        <w:spacing w:after="40" w:line="240" w:lineRule="auto"/>
        <w:rPr>
          <w:sz w:val="28"/>
          <w:szCs w:val="28"/>
          <w:lang w:val="el-GR"/>
        </w:rPr>
      </w:pPr>
      <w:r>
        <w:rPr>
          <w:sz w:val="28"/>
          <w:szCs w:val="28"/>
          <w:lang w:val="el-GR"/>
        </w:rPr>
        <w:lastRenderedPageBreak/>
        <w:t>-Ο αριθμός των κόμβων του δέντρου κάθε προβλήματος είναι σχετικά πολύ μικρός καθώς κάθε αμάξι βγήκε με την πρώτη, χωρίς να δοκιμάσει επιπλέον επιλογές-κινήσεις, αφού είτε άνηκαν στο κλειστό σύνολο, είτε ήταν αδύνατες λόγω βράχου ή κατεύθυνσ</w:t>
      </w:r>
      <w:r w:rsidR="004E2542">
        <w:rPr>
          <w:sz w:val="28"/>
          <w:szCs w:val="28"/>
          <w:lang w:val="el-GR"/>
        </w:rPr>
        <w:t>η</w:t>
      </w:r>
      <w:r w:rsidR="00EF2288">
        <w:rPr>
          <w:sz w:val="28"/>
          <w:szCs w:val="28"/>
          <w:lang w:val="el-GR"/>
        </w:rPr>
        <w:t>ς</w:t>
      </w:r>
      <w:r w:rsidR="004E2542">
        <w:rPr>
          <w:sz w:val="28"/>
          <w:szCs w:val="28"/>
          <w:lang w:val="el-GR"/>
        </w:rPr>
        <w:t xml:space="preserve"> </w:t>
      </w:r>
      <w:r>
        <w:rPr>
          <w:sz w:val="28"/>
          <w:szCs w:val="28"/>
          <w:lang w:val="el-GR"/>
        </w:rPr>
        <w:t>του αμαξιού. Γενικά, επειδή κάθε αμάξι έχει μόνο</w:t>
      </w:r>
      <w:r w:rsidR="005F7AFA">
        <w:rPr>
          <w:sz w:val="28"/>
          <w:szCs w:val="28"/>
          <w:lang w:val="el-GR"/>
        </w:rPr>
        <w:t xml:space="preserve"> μία κατεύθυνση, άρα δύο δυνατές κινήσεις</w:t>
      </w:r>
      <w:r>
        <w:rPr>
          <w:sz w:val="28"/>
          <w:szCs w:val="28"/>
          <w:lang w:val="el-GR"/>
        </w:rPr>
        <w:t>, αν διαλέγοντας μόνο τη μία καταφέρει να βγει από το πάρκινγκ, δεν θα έχει δημιουργήσει πολλούς κόμβους καθώς κάθε προηγούμενη κατάσταση θα βρίσκεται στο κλειστό σύνολο, δηλαδή θα έχει εκτελεστεί ήδη.</w:t>
      </w:r>
      <w:r w:rsidR="00EE5CCF">
        <w:rPr>
          <w:b/>
          <w:bCs/>
          <w:sz w:val="28"/>
          <w:szCs w:val="28"/>
          <w:lang w:val="el-GR"/>
        </w:rPr>
        <w:t xml:space="preserve"> </w:t>
      </w:r>
    </w:p>
    <w:p w14:paraId="35031B48" w14:textId="77777777" w:rsidR="00EE5CCF" w:rsidRPr="001C50AE" w:rsidRDefault="00EE5CCF" w:rsidP="001C50AE">
      <w:pPr>
        <w:spacing w:after="40" w:line="240" w:lineRule="auto"/>
        <w:rPr>
          <w:sz w:val="28"/>
          <w:szCs w:val="28"/>
          <w:lang w:val="el-GR"/>
        </w:rPr>
      </w:pPr>
    </w:p>
    <w:p w14:paraId="7EC22F55" w14:textId="77777777" w:rsidR="001A3CEE" w:rsidRPr="00D74D7C" w:rsidRDefault="001A3CEE" w:rsidP="001A3CEE">
      <w:pPr>
        <w:spacing w:after="40" w:line="240" w:lineRule="auto"/>
        <w:rPr>
          <w:sz w:val="28"/>
          <w:szCs w:val="28"/>
          <w:lang w:val="el-GR"/>
        </w:rPr>
      </w:pPr>
    </w:p>
    <w:p w14:paraId="7D03EA06" w14:textId="1368DA43" w:rsidR="00E217F9" w:rsidRPr="00142506" w:rsidRDefault="00E217F9" w:rsidP="00C4227D">
      <w:pPr>
        <w:spacing w:after="40" w:line="240" w:lineRule="auto"/>
        <w:rPr>
          <w:lang w:val="el-GR"/>
        </w:rPr>
      </w:pPr>
    </w:p>
    <w:p w14:paraId="4AB93920" w14:textId="77777777" w:rsidR="00C4227D" w:rsidRPr="00C4227D" w:rsidRDefault="00C4227D" w:rsidP="00C4227D">
      <w:pPr>
        <w:spacing w:after="80" w:line="240" w:lineRule="auto"/>
        <w:jc w:val="center"/>
        <w:rPr>
          <w:rFonts w:asciiTheme="majorHAnsi" w:hAnsiTheme="majorHAnsi"/>
          <w:sz w:val="36"/>
          <w:szCs w:val="36"/>
          <w:lang w:val="el-GR"/>
        </w:rPr>
      </w:pPr>
    </w:p>
    <w:sectPr w:rsidR="00C4227D" w:rsidRPr="00C42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D4"/>
    <w:multiLevelType w:val="hybridMultilevel"/>
    <w:tmpl w:val="BF6C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996316"/>
    <w:multiLevelType w:val="hybridMultilevel"/>
    <w:tmpl w:val="FD960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41A17"/>
    <w:multiLevelType w:val="hybridMultilevel"/>
    <w:tmpl w:val="4A6EF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040306">
    <w:abstractNumId w:val="0"/>
  </w:num>
  <w:num w:numId="2" w16cid:durableId="369112917">
    <w:abstractNumId w:val="2"/>
  </w:num>
  <w:num w:numId="3" w16cid:durableId="19162338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Χαράλαμπος Δεληγιαννάκης">
    <w15:presenceInfo w15:providerId="Windows Live" w15:userId="35e12799fc11c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D"/>
    <w:rsid w:val="00004DCD"/>
    <w:rsid w:val="00060C59"/>
    <w:rsid w:val="000B589D"/>
    <w:rsid w:val="000B6A80"/>
    <w:rsid w:val="000E5707"/>
    <w:rsid w:val="000E71C8"/>
    <w:rsid w:val="00142506"/>
    <w:rsid w:val="0015382A"/>
    <w:rsid w:val="00184143"/>
    <w:rsid w:val="00193BE5"/>
    <w:rsid w:val="001A3CEE"/>
    <w:rsid w:val="001B7724"/>
    <w:rsid w:val="001C50AE"/>
    <w:rsid w:val="002F328E"/>
    <w:rsid w:val="00375837"/>
    <w:rsid w:val="00421820"/>
    <w:rsid w:val="004D71C1"/>
    <w:rsid w:val="004E2542"/>
    <w:rsid w:val="00505E09"/>
    <w:rsid w:val="00525B6C"/>
    <w:rsid w:val="00534132"/>
    <w:rsid w:val="00534DCA"/>
    <w:rsid w:val="00574F67"/>
    <w:rsid w:val="00590A2D"/>
    <w:rsid w:val="005F7AFA"/>
    <w:rsid w:val="00617F48"/>
    <w:rsid w:val="00695E1C"/>
    <w:rsid w:val="0073637D"/>
    <w:rsid w:val="007735B8"/>
    <w:rsid w:val="008155BD"/>
    <w:rsid w:val="0083167D"/>
    <w:rsid w:val="00870277"/>
    <w:rsid w:val="00874787"/>
    <w:rsid w:val="00950C77"/>
    <w:rsid w:val="009C1221"/>
    <w:rsid w:val="00A30DAA"/>
    <w:rsid w:val="00A52118"/>
    <w:rsid w:val="00A83A18"/>
    <w:rsid w:val="00B425FA"/>
    <w:rsid w:val="00B43B2E"/>
    <w:rsid w:val="00B60632"/>
    <w:rsid w:val="00BD4010"/>
    <w:rsid w:val="00BE7775"/>
    <w:rsid w:val="00BF623E"/>
    <w:rsid w:val="00C12840"/>
    <w:rsid w:val="00C4227D"/>
    <w:rsid w:val="00D36114"/>
    <w:rsid w:val="00D60797"/>
    <w:rsid w:val="00D74D7C"/>
    <w:rsid w:val="00D8072A"/>
    <w:rsid w:val="00DB4E9A"/>
    <w:rsid w:val="00DD1A14"/>
    <w:rsid w:val="00DD1B9D"/>
    <w:rsid w:val="00DD54B1"/>
    <w:rsid w:val="00E217F9"/>
    <w:rsid w:val="00EB37B0"/>
    <w:rsid w:val="00EC00FE"/>
    <w:rsid w:val="00EE5CCF"/>
    <w:rsid w:val="00EE5E08"/>
    <w:rsid w:val="00EF2288"/>
    <w:rsid w:val="00FD6D8C"/>
    <w:rsid w:val="00FF75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47F4"/>
  <w15:chartTrackingRefBased/>
  <w15:docId w15:val="{C840A393-2E0C-415A-A4DC-AC7E5298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B9D"/>
    <w:rPr>
      <w:rFonts w:eastAsiaTheme="majorEastAsia" w:cstheme="majorBidi"/>
      <w:color w:val="272727" w:themeColor="text1" w:themeTint="D8"/>
    </w:rPr>
  </w:style>
  <w:style w:type="paragraph" w:styleId="Title">
    <w:name w:val="Title"/>
    <w:basedOn w:val="Normal"/>
    <w:next w:val="Normal"/>
    <w:link w:val="TitleChar"/>
    <w:uiPriority w:val="10"/>
    <w:qFormat/>
    <w:rsid w:val="00DD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B9D"/>
    <w:pPr>
      <w:spacing w:before="160"/>
      <w:jc w:val="center"/>
    </w:pPr>
    <w:rPr>
      <w:i/>
      <w:iCs/>
      <w:color w:val="404040" w:themeColor="text1" w:themeTint="BF"/>
    </w:rPr>
  </w:style>
  <w:style w:type="character" w:customStyle="1" w:styleId="QuoteChar">
    <w:name w:val="Quote Char"/>
    <w:basedOn w:val="DefaultParagraphFont"/>
    <w:link w:val="Quote"/>
    <w:uiPriority w:val="29"/>
    <w:rsid w:val="00DD1B9D"/>
    <w:rPr>
      <w:i/>
      <w:iCs/>
      <w:color w:val="404040" w:themeColor="text1" w:themeTint="BF"/>
    </w:rPr>
  </w:style>
  <w:style w:type="paragraph" w:styleId="ListParagraph">
    <w:name w:val="List Paragraph"/>
    <w:basedOn w:val="Normal"/>
    <w:uiPriority w:val="34"/>
    <w:qFormat/>
    <w:rsid w:val="00DD1B9D"/>
    <w:pPr>
      <w:ind w:left="720"/>
      <w:contextualSpacing/>
    </w:pPr>
  </w:style>
  <w:style w:type="character" w:styleId="IntenseEmphasis">
    <w:name w:val="Intense Emphasis"/>
    <w:basedOn w:val="DefaultParagraphFont"/>
    <w:uiPriority w:val="21"/>
    <w:qFormat/>
    <w:rsid w:val="00DD1B9D"/>
    <w:rPr>
      <w:i/>
      <w:iCs/>
      <w:color w:val="0F4761" w:themeColor="accent1" w:themeShade="BF"/>
    </w:rPr>
  </w:style>
  <w:style w:type="paragraph" w:styleId="IntenseQuote">
    <w:name w:val="Intense Quote"/>
    <w:basedOn w:val="Normal"/>
    <w:next w:val="Normal"/>
    <w:link w:val="IntenseQuoteChar"/>
    <w:uiPriority w:val="30"/>
    <w:qFormat/>
    <w:rsid w:val="00DD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B9D"/>
    <w:rPr>
      <w:i/>
      <w:iCs/>
      <w:color w:val="0F4761" w:themeColor="accent1" w:themeShade="BF"/>
    </w:rPr>
  </w:style>
  <w:style w:type="character" w:styleId="IntenseReference">
    <w:name w:val="Intense Reference"/>
    <w:basedOn w:val="DefaultParagraphFont"/>
    <w:uiPriority w:val="32"/>
    <w:qFormat/>
    <w:rsid w:val="00DD1B9D"/>
    <w:rPr>
      <w:b/>
      <w:bCs/>
      <w:smallCaps/>
      <w:color w:val="0F4761" w:themeColor="accent1" w:themeShade="BF"/>
      <w:spacing w:val="5"/>
    </w:rPr>
  </w:style>
  <w:style w:type="paragraph" w:styleId="Footer">
    <w:name w:val="footer"/>
    <w:basedOn w:val="Normal"/>
    <w:link w:val="FooterChar"/>
    <w:uiPriority w:val="99"/>
    <w:semiHidden/>
    <w:unhideWhenUsed/>
    <w:rsid w:val="001B77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7724"/>
  </w:style>
  <w:style w:type="character" w:styleId="PageNumber">
    <w:name w:val="page number"/>
    <w:basedOn w:val="DefaultParagraphFont"/>
    <w:uiPriority w:val="99"/>
    <w:semiHidden/>
    <w:unhideWhenUsed/>
    <w:rsid w:val="001B7724"/>
  </w:style>
  <w:style w:type="paragraph" w:styleId="Revision">
    <w:name w:val="Revision"/>
    <w:hidden/>
    <w:uiPriority w:val="99"/>
    <w:semiHidden/>
    <w:rsid w:val="00574F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0392-1FF6-4803-BE04-50984A97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Χαράλαμπος Δεληγιαννάκης</dc:creator>
  <cp:keywords/>
  <dc:description/>
  <cp:lastModifiedBy>Χαράλαμπος Δεληγιαννάκης</cp:lastModifiedBy>
  <cp:revision>55</cp:revision>
  <dcterms:created xsi:type="dcterms:W3CDTF">2024-04-03T19:02:00Z</dcterms:created>
  <dcterms:modified xsi:type="dcterms:W3CDTF">2024-04-04T12:54:00Z</dcterms:modified>
</cp:coreProperties>
</file>